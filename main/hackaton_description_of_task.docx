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0"/>
        <w:rPr>
          <w:lang w:val="en-GB"/>
          <w:ins w:id="0" w:author="Jach, T. (Tomasz)" w:date="2019-09-23T13:14:00Z"/>
        </w:rPr>
      </w:pPr>
      <w:r>
        <w:rPr>
          <w:lang w:val="en-GB"/>
        </w:rPr>
        <w:t>ING Bank Śląski – Computer Vision, Object Detection, Image Classification</w:t>
      </w:r>
    </w:p>
    <w:p>
      <w:pPr>
        <w:pStyle w:val="Normal"/>
        <w:rPr>
          <w:lang w:val="en-GB"/>
        </w:rPr>
      </w:pPr>
      <w:r>
        <w:rPr>
          <w:lang w:val="en-GB"/>
        </w:rPr>
      </w:r>
    </w:p>
    <w:p>
      <w:pPr>
        <w:pStyle w:val="Heading2"/>
        <w:rPr>
          <w:lang w:val="en-GB"/>
        </w:rPr>
      </w:pPr>
      <w:r>
        <w:rPr>
          <w:lang w:val="en-GB"/>
        </w:rPr>
        <w:t>Description</w:t>
      </w:r>
    </w:p>
    <w:p>
      <w:pPr>
        <w:pStyle w:val="Normal"/>
        <w:rPr>
          <w:lang w:val="en-GB"/>
        </w:rPr>
      </w:pPr>
      <w:r>
        <w:rPr>
          <w:lang w:val="en-GB"/>
        </w:rPr>
        <w:t>As a financial institution, one of the key aspects of our operations are mortgages. The crucial factor in this process is the evaluation of a loan collateral. Currently this process involves multiple manual inspections, sometimes involving field trips and surveys in numerous institutions.</w:t>
      </w:r>
    </w:p>
    <w:p>
      <w:pPr>
        <w:pStyle w:val="Normal"/>
        <w:rPr>
          <w:lang w:val="en-GB"/>
        </w:rPr>
      </w:pPr>
      <w:r>
        <w:rPr>
          <w:lang w:val="en-GB"/>
        </w:rPr>
        <w:t>The main goal of this task is to automate the most time consuming process – evaluation of a loan collateral. Usually, in case of mortgages, the collateral is some kind of real estate. As you may guess, the major factor in determining the value of property is its state and technical condition. During this task you will have to deal with the problem of automatic interior state detections, as well as the technical condition detection.</w:t>
      </w:r>
    </w:p>
    <w:p>
      <w:pPr>
        <w:pStyle w:val="Heading3"/>
        <w:rPr>
          <w:lang w:val="en-GB"/>
        </w:rPr>
      </w:pPr>
      <w:r>
        <w:rPr>
          <w:lang w:val="en-GB"/>
        </w:rPr>
        <w:t>Dataset description</w:t>
      </w:r>
    </w:p>
    <w:p>
      <w:pPr>
        <w:pStyle w:val="Normal"/>
        <w:rPr>
          <w:lang w:val="en-GB"/>
        </w:rPr>
      </w:pPr>
      <w:r>
        <w:rPr>
          <w:lang w:val="en-GB"/>
        </w:rPr>
        <w:t>Your dataset consists of multiple public photos of both the interior and exterior of apartments and houses. Dataset is divided into separate folders, each folder contains between …. and … photos belonging to a single decision class.</w:t>
      </w:r>
    </w:p>
    <w:p>
      <w:pPr>
        <w:pStyle w:val="Normal"/>
        <w:rPr>
          <w:lang w:val="en-GB"/>
        </w:rPr>
      </w:pPr>
      <w:r>
        <w:rPr>
          <w:lang w:val="en-GB"/>
        </w:rPr>
        <w:t>Each photo is a valid jpg, some of them may have watermarks. Pictures have different quality, some of them may be even black and white. People faces should not occur in these samples, but should you find any – please give as feedback about it.</w:t>
      </w:r>
    </w:p>
    <w:p>
      <w:pPr>
        <w:pStyle w:val="Heading3"/>
        <w:rPr>
          <w:lang w:val="en-GB"/>
        </w:rPr>
      </w:pPr>
      <w:r>
        <w:rPr>
          <w:lang w:val="en-GB"/>
        </w:rPr>
        <w:t>Task 1 (40% of total score):</w:t>
      </w:r>
    </w:p>
    <w:p>
      <w:pPr>
        <w:pStyle w:val="Normal"/>
        <w:rPr>
          <w:lang w:val="en-GB"/>
        </w:rPr>
      </w:pPr>
      <w:r>
        <w:rPr>
          <w:lang w:val="en-GB"/>
        </w:rPr>
        <w:t>Having the same set of pictures, your task is to find objects of interests among these. For example, we ask you to find all the chairs or bathtubs. The closed set of labels (one label per line) is given in task1_labels.txt file.</w:t>
      </w:r>
    </w:p>
    <w:p>
      <w:pPr>
        <w:pStyle w:val="Heading3"/>
        <w:rPr>
          <w:lang w:val="en-GB"/>
        </w:rPr>
      </w:pPr>
      <w:r>
        <w:rPr>
          <w:lang w:val="en-GB"/>
        </w:rPr>
        <w:t>Task 2 (40% of total score):</w:t>
      </w:r>
    </w:p>
    <w:p>
      <w:pPr>
        <w:pStyle w:val="Normal"/>
        <w:rPr>
          <w:lang w:val="en-GB"/>
        </w:rPr>
      </w:pPr>
      <w:r>
        <w:rPr>
          <w:lang w:val="en-GB"/>
        </w:rPr>
        <w:t>Having the set of classes (one class per line, file: task2_classes.txt), your task is to predict what kind of room type (or generally speaking – picture class) it belongs to. You may approach this task in multiple ways: as a single-label object detection problem (find exactly one room type per picture) or as a decision problem (having the output of Task 1, predict the class by looking at objects inside the room).</w:t>
      </w:r>
    </w:p>
    <w:p>
      <w:pPr>
        <w:pStyle w:val="Heading3"/>
        <w:rPr>
          <w:lang w:val="en-GB"/>
        </w:rPr>
      </w:pPr>
      <w:r>
        <w:rPr>
          <w:lang w:val="en-GB"/>
        </w:rPr>
        <w:t>Task 3 (20% of total score):</w:t>
      </w:r>
    </w:p>
    <w:p>
      <w:pPr>
        <w:pStyle w:val="Normal"/>
        <w:rPr>
          <w:lang w:val="en-GB"/>
        </w:rPr>
      </w:pPr>
      <w:r>
        <w:rPr>
          <w:lang w:val="en-GB"/>
        </w:rPr>
        <w:t>Having the set of pictures, your goal is to predict interior state, as well as the technical condition of a room/apartment.</w:t>
      </w:r>
    </w:p>
    <w:p>
      <w:pPr>
        <w:pStyle w:val="Normal"/>
        <w:rPr>
          <w:b/>
          <w:b/>
          <w:lang w:val="en-GB"/>
        </w:rPr>
      </w:pPr>
      <w:r>
        <w:rPr>
          <w:lang w:val="en-GB"/>
        </w:rPr>
        <w:t xml:space="preserve">Let’s assume that interior state is given by four values: </w:t>
      </w:r>
      <w:r>
        <w:rPr>
          <w:b/>
          <w:lang w:val="en-GB"/>
        </w:rPr>
        <w:t xml:space="preserve">1,2,3,4 </w:t>
      </w:r>
      <w:r>
        <w:rPr>
          <w:lang w:val="en-GB"/>
        </w:rPr>
        <w:t xml:space="preserve">and the technical condition is also described by four classes: </w:t>
      </w:r>
      <w:r>
        <w:rPr>
          <w:b/>
          <w:lang w:val="en-GB"/>
        </w:rPr>
        <w:t>1,2,3,4.</w:t>
      </w:r>
    </w:p>
    <w:p>
      <w:pPr>
        <w:pStyle w:val="Normal"/>
        <w:rPr>
          <w:lang w:val="en-GB"/>
        </w:rPr>
      </w:pPr>
      <w:r>
        <w:rPr>
          <w:lang w:val="en-GB"/>
        </w:rPr>
      </w:r>
    </w:p>
    <w:p>
      <w:pPr>
        <w:pStyle w:val="Heading2"/>
        <w:rPr>
          <w:lang w:val="en-GB"/>
        </w:rPr>
      </w:pPr>
      <w:r>
        <w:rPr>
          <w:lang w:val="en-GB"/>
        </w:rPr>
        <w:t>Evaluation</w:t>
      </w:r>
    </w:p>
    <w:p>
      <w:pPr>
        <w:pStyle w:val="Normal"/>
        <w:rPr>
          <w:lang w:val="en-GB"/>
        </w:rPr>
      </w:pPr>
      <w:r>
        <w:rPr>
          <w:lang w:val="en-GB"/>
        </w:rPr>
        <w:t>In order to speed up the process of evaluation, please provide a csv file with all the answers. The sample output file is given in eval_sample_output.csv file.</w:t>
      </w:r>
    </w:p>
    <w:p>
      <w:pPr>
        <w:pStyle w:val="Normal"/>
        <w:rPr>
          <w:lang w:val="en-GB"/>
        </w:rPr>
      </w:pPr>
      <w:r>
        <w:rPr>
          <w:lang w:val="en-GB"/>
        </w:rPr>
        <w:t>Your answer should be given in the same format. Each row denotes one picture file. The first column is the full filename with extension. The second one is the interior state. The third column is the solution for task 2: it’s a single expression denoting a single class taken from task2_classes.txt file. The fourth column is a technical condition. The following columns contain the results of Task 1. Each label possible to detect in pictures has its own column. The value of “1” means the analysed objects is found in the picture, “0” means that this object is not found. No other symbols are allowed.</w:t>
      </w:r>
    </w:p>
    <w:p>
      <w:pPr>
        <w:pStyle w:val="Normal"/>
        <w:rPr>
          <w:lang w:val="en-GB"/>
        </w:rPr>
      </w:pPr>
      <w:r>
        <w:rPr>
          <w:lang w:val="en-GB"/>
        </w:rPr>
        <w:t>You are required to give full answer for every picture in test set.</w:t>
      </w:r>
    </w:p>
    <w:p>
      <w:pPr>
        <w:pStyle w:val="Normal"/>
        <w:rPr>
          <w:lang w:val="en-GB"/>
        </w:rPr>
      </w:pPr>
      <w:r>
        <w:rPr>
          <w:lang w:val="en-GB"/>
        </w:rPr>
        <w:t>Your score will be evaluated by the f1 score of your answers to reference answers with weighted average of label count per task weight. Example scoring for task 1:</w:t>
      </w:r>
    </w:p>
    <w:p>
      <w:pPr>
        <w:pStyle w:val="Normal"/>
        <w:rPr>
          <w:lang w:val="en-GB"/>
        </w:rPr>
      </w:pPr>
      <w:r>
        <w:rPr>
          <w:lang w:val="en-GB"/>
        </w:rPr>
        <w:t>Answer:</w:t>
      </w:r>
    </w:p>
    <w:tbl>
      <w:tblPr>
        <w:tblStyle w:val="Tabela-Siatka"/>
        <w:tblW w:w="5964" w:type="dxa"/>
        <w:jc w:val="left"/>
        <w:tblInd w:w="0" w:type="dxa"/>
        <w:tblCellMar>
          <w:top w:w="0" w:type="dxa"/>
          <w:left w:w="108" w:type="dxa"/>
          <w:bottom w:w="0" w:type="dxa"/>
          <w:right w:w="108" w:type="dxa"/>
        </w:tblCellMar>
        <w:tblLook w:val="04a0" w:noVBand="1" w:noHBand="0" w:lastColumn="0" w:firstColumn="1" w:lastRow="0" w:firstRow="1"/>
      </w:tblPr>
      <w:tblGrid>
        <w:gridCol w:w="1326"/>
        <w:gridCol w:w="982"/>
        <w:gridCol w:w="847"/>
        <w:gridCol w:w="891"/>
        <w:gridCol w:w="923"/>
        <w:gridCol w:w="994"/>
      </w:tblGrid>
      <w:tr>
        <w:trPr/>
        <w:tc>
          <w:tcPr>
            <w:tcW w:w="1326" w:type="dxa"/>
            <w:tcBorders/>
            <w:shd w:fill="auto" w:val="clear"/>
          </w:tcPr>
          <w:p>
            <w:pPr>
              <w:pStyle w:val="Normal"/>
              <w:spacing w:lineRule="auto" w:line="240" w:before="0" w:after="0"/>
              <w:jc w:val="center"/>
              <w:rPr>
                <w:lang w:val="en-GB"/>
              </w:rPr>
            </w:pPr>
            <w:r>
              <w:rPr>
                <w:lang w:val="en-GB"/>
              </w:rPr>
              <w:t>fileName</w:t>
            </w:r>
          </w:p>
        </w:tc>
        <w:tc>
          <w:tcPr>
            <w:tcW w:w="982" w:type="dxa"/>
            <w:tcBorders/>
            <w:shd w:fill="auto" w:val="clear"/>
          </w:tcPr>
          <w:p>
            <w:pPr>
              <w:pStyle w:val="Normal"/>
              <w:tabs>
                <w:tab w:val="clear" w:pos="708"/>
                <w:tab w:val="left" w:pos="396" w:leader="none"/>
              </w:tabs>
              <w:spacing w:lineRule="auto" w:line="240" w:before="0" w:after="0"/>
              <w:jc w:val="center"/>
              <w:rPr>
                <w:lang w:val="en-GB"/>
              </w:rPr>
            </w:pPr>
            <w:r>
              <w:rPr>
                <w:lang w:val="en-GB"/>
              </w:rPr>
              <w:t>Bathtub</w:t>
            </w:r>
          </w:p>
        </w:tc>
        <w:tc>
          <w:tcPr>
            <w:tcW w:w="847" w:type="dxa"/>
            <w:tcBorders/>
            <w:shd w:fill="auto" w:val="clear"/>
          </w:tcPr>
          <w:p>
            <w:pPr>
              <w:pStyle w:val="Normal"/>
              <w:spacing w:lineRule="auto" w:line="240" w:before="0" w:after="0"/>
              <w:jc w:val="center"/>
              <w:rPr>
                <w:lang w:val="en-GB"/>
              </w:rPr>
            </w:pPr>
            <w:r>
              <w:rPr>
                <w:lang w:val="en-GB"/>
              </w:rPr>
              <w:t>Bed</w:t>
            </w:r>
          </w:p>
        </w:tc>
        <w:tc>
          <w:tcPr>
            <w:tcW w:w="891" w:type="dxa"/>
            <w:tcBorders/>
            <w:shd w:fill="auto" w:val="clear"/>
          </w:tcPr>
          <w:p>
            <w:pPr>
              <w:pStyle w:val="Normal"/>
              <w:spacing w:lineRule="auto" w:line="240" w:before="0" w:after="0"/>
              <w:jc w:val="center"/>
              <w:rPr>
                <w:lang w:val="en-GB"/>
              </w:rPr>
            </w:pPr>
            <w:r>
              <w:rPr>
                <w:lang w:val="en-GB"/>
              </w:rPr>
              <w:t>Chair</w:t>
            </w:r>
          </w:p>
        </w:tc>
        <w:tc>
          <w:tcPr>
            <w:tcW w:w="923" w:type="dxa"/>
            <w:tcBorders/>
            <w:shd w:fill="auto" w:val="clear"/>
          </w:tcPr>
          <w:p>
            <w:pPr>
              <w:pStyle w:val="Normal"/>
              <w:spacing w:lineRule="auto" w:line="240" w:before="0" w:after="0"/>
              <w:jc w:val="center"/>
              <w:rPr>
                <w:lang w:val="en-GB"/>
              </w:rPr>
            </w:pPr>
            <w:r>
              <w:rPr>
                <w:lang w:val="en-GB"/>
              </w:rPr>
              <w:t>Couch</w:t>
            </w:r>
          </w:p>
        </w:tc>
        <w:tc>
          <w:tcPr>
            <w:tcW w:w="994" w:type="dxa"/>
            <w:tcBorders/>
            <w:shd w:fill="auto" w:val="clear"/>
          </w:tcPr>
          <w:p>
            <w:pPr>
              <w:pStyle w:val="Normal"/>
              <w:spacing w:lineRule="auto" w:line="240" w:before="0" w:after="0"/>
              <w:jc w:val="center"/>
              <w:rPr>
                <w:lang w:val="en-GB"/>
              </w:rPr>
            </w:pPr>
            <w:r>
              <w:rPr>
                <w:lang w:val="en-GB"/>
              </w:rPr>
              <w:t>Window</w:t>
            </w:r>
          </w:p>
        </w:tc>
      </w:tr>
      <w:tr>
        <w:trPr/>
        <w:tc>
          <w:tcPr>
            <w:tcW w:w="1326" w:type="dxa"/>
            <w:tcBorders/>
            <w:shd w:fill="auto" w:val="clear"/>
          </w:tcPr>
          <w:p>
            <w:pPr>
              <w:pStyle w:val="Normal"/>
              <w:spacing w:lineRule="auto" w:line="240" w:before="0" w:after="0"/>
              <w:jc w:val="center"/>
              <w:rPr>
                <w:lang w:val="en-GB"/>
              </w:rPr>
            </w:pPr>
            <w:r>
              <w:rPr>
                <w:lang w:val="en-GB"/>
              </w:rPr>
              <w:t>Answer0.jpg</w:t>
            </w:r>
          </w:p>
        </w:tc>
        <w:tc>
          <w:tcPr>
            <w:tcW w:w="982" w:type="dxa"/>
            <w:tcBorders/>
            <w:shd w:fill="auto" w:val="clear"/>
          </w:tcPr>
          <w:p>
            <w:pPr>
              <w:pStyle w:val="Normal"/>
              <w:spacing w:lineRule="auto" w:line="240" w:before="0" w:after="0"/>
              <w:jc w:val="center"/>
              <w:rPr>
                <w:lang w:val="en-GB"/>
              </w:rPr>
            </w:pPr>
            <w:r>
              <w:rPr>
                <w:lang w:val="en-GB"/>
              </w:rPr>
              <w:t>1</w:t>
            </w:r>
          </w:p>
        </w:tc>
        <w:tc>
          <w:tcPr>
            <w:tcW w:w="847" w:type="dxa"/>
            <w:tcBorders/>
            <w:shd w:fill="auto" w:val="clear"/>
          </w:tcPr>
          <w:p>
            <w:pPr>
              <w:pStyle w:val="Normal"/>
              <w:spacing w:lineRule="auto" w:line="240" w:before="0" w:after="0"/>
              <w:jc w:val="center"/>
              <w:rPr>
                <w:lang w:val="en-GB"/>
              </w:rPr>
            </w:pPr>
            <w:r>
              <w:rPr>
                <w:lang w:val="en-GB"/>
              </w:rPr>
              <w:t>1</w:t>
            </w:r>
          </w:p>
        </w:tc>
        <w:tc>
          <w:tcPr>
            <w:tcW w:w="891" w:type="dxa"/>
            <w:tcBorders/>
            <w:shd w:fill="auto" w:val="clear"/>
          </w:tcPr>
          <w:p>
            <w:pPr>
              <w:pStyle w:val="Normal"/>
              <w:spacing w:lineRule="auto" w:line="240" w:before="0" w:after="0"/>
              <w:jc w:val="center"/>
              <w:rPr>
                <w:lang w:val="en-GB"/>
              </w:rPr>
            </w:pPr>
            <w:r>
              <w:rPr>
                <w:lang w:val="en-GB"/>
              </w:rPr>
              <w:t>0</w:t>
            </w:r>
          </w:p>
        </w:tc>
        <w:tc>
          <w:tcPr>
            <w:tcW w:w="923" w:type="dxa"/>
            <w:tcBorders/>
            <w:shd w:fill="auto" w:val="clear"/>
          </w:tcPr>
          <w:p>
            <w:pPr>
              <w:pStyle w:val="Normal"/>
              <w:spacing w:lineRule="auto" w:line="240" w:before="0" w:after="0"/>
              <w:jc w:val="center"/>
              <w:rPr>
                <w:lang w:val="en-GB"/>
              </w:rPr>
            </w:pPr>
            <w:r>
              <w:rPr>
                <w:lang w:val="en-GB"/>
              </w:rPr>
              <w:t>0</w:t>
            </w:r>
          </w:p>
        </w:tc>
        <w:tc>
          <w:tcPr>
            <w:tcW w:w="994" w:type="dxa"/>
            <w:tcBorders/>
            <w:shd w:fill="auto" w:val="clear"/>
          </w:tcPr>
          <w:p>
            <w:pPr>
              <w:pStyle w:val="Normal"/>
              <w:spacing w:lineRule="auto" w:line="240" w:before="0" w:after="0"/>
              <w:jc w:val="center"/>
              <w:rPr>
                <w:lang w:val="en-GB"/>
              </w:rPr>
            </w:pPr>
            <w:r>
              <w:rPr>
                <w:lang w:val="en-GB"/>
              </w:rPr>
              <w:t>1</w:t>
            </w:r>
          </w:p>
        </w:tc>
      </w:tr>
      <w:tr>
        <w:trPr/>
        <w:tc>
          <w:tcPr>
            <w:tcW w:w="1326" w:type="dxa"/>
            <w:tcBorders/>
            <w:shd w:fill="auto" w:val="clear"/>
          </w:tcPr>
          <w:p>
            <w:pPr>
              <w:pStyle w:val="Normal"/>
              <w:spacing w:lineRule="auto" w:line="240" w:before="0" w:after="0"/>
              <w:jc w:val="center"/>
              <w:rPr>
                <w:lang w:val="en-GB"/>
              </w:rPr>
            </w:pPr>
            <w:r>
              <w:rPr>
                <w:lang w:val="en-GB"/>
              </w:rPr>
              <w:t>Answer1.jpg</w:t>
            </w:r>
          </w:p>
        </w:tc>
        <w:tc>
          <w:tcPr>
            <w:tcW w:w="982" w:type="dxa"/>
            <w:tcBorders/>
            <w:shd w:fill="auto" w:val="clear"/>
          </w:tcPr>
          <w:p>
            <w:pPr>
              <w:pStyle w:val="Normal"/>
              <w:spacing w:lineRule="auto" w:line="240" w:before="0" w:after="0"/>
              <w:jc w:val="center"/>
              <w:rPr>
                <w:lang w:val="en-GB"/>
              </w:rPr>
            </w:pPr>
            <w:r>
              <w:rPr>
                <w:lang w:val="en-GB"/>
              </w:rPr>
              <w:t>1</w:t>
            </w:r>
          </w:p>
        </w:tc>
        <w:tc>
          <w:tcPr>
            <w:tcW w:w="847" w:type="dxa"/>
            <w:tcBorders/>
            <w:shd w:fill="auto" w:val="clear"/>
          </w:tcPr>
          <w:p>
            <w:pPr>
              <w:pStyle w:val="Normal"/>
              <w:spacing w:lineRule="auto" w:line="240" w:before="0" w:after="0"/>
              <w:jc w:val="center"/>
              <w:rPr>
                <w:lang w:val="en-GB"/>
              </w:rPr>
            </w:pPr>
            <w:r>
              <w:rPr>
                <w:lang w:val="en-GB"/>
              </w:rPr>
              <w:t>0</w:t>
            </w:r>
          </w:p>
        </w:tc>
        <w:tc>
          <w:tcPr>
            <w:tcW w:w="891" w:type="dxa"/>
            <w:tcBorders/>
            <w:shd w:fill="auto" w:val="clear"/>
          </w:tcPr>
          <w:p>
            <w:pPr>
              <w:pStyle w:val="Normal"/>
              <w:spacing w:lineRule="auto" w:line="240" w:before="0" w:after="0"/>
              <w:jc w:val="center"/>
              <w:rPr>
                <w:lang w:val="en-GB"/>
              </w:rPr>
            </w:pPr>
            <w:r>
              <w:rPr>
                <w:lang w:val="en-GB"/>
              </w:rPr>
              <w:t>1</w:t>
            </w:r>
          </w:p>
        </w:tc>
        <w:tc>
          <w:tcPr>
            <w:tcW w:w="923" w:type="dxa"/>
            <w:tcBorders/>
            <w:shd w:fill="auto" w:val="clear"/>
          </w:tcPr>
          <w:p>
            <w:pPr>
              <w:pStyle w:val="Normal"/>
              <w:spacing w:lineRule="auto" w:line="240" w:before="0" w:after="0"/>
              <w:jc w:val="center"/>
              <w:rPr>
                <w:lang w:val="en-GB"/>
              </w:rPr>
            </w:pPr>
            <w:r>
              <w:rPr>
                <w:lang w:val="en-GB"/>
              </w:rPr>
              <w:t>0</w:t>
            </w:r>
          </w:p>
        </w:tc>
        <w:tc>
          <w:tcPr>
            <w:tcW w:w="994" w:type="dxa"/>
            <w:tcBorders/>
            <w:shd w:fill="auto" w:val="clear"/>
          </w:tcPr>
          <w:p>
            <w:pPr>
              <w:pStyle w:val="Normal"/>
              <w:spacing w:lineRule="auto" w:line="240" w:before="0" w:after="0"/>
              <w:jc w:val="center"/>
              <w:rPr>
                <w:lang w:val="en-GB"/>
              </w:rPr>
            </w:pPr>
            <w:r>
              <w:rPr>
                <w:lang w:val="en-GB"/>
              </w:rPr>
              <w:t>1</w:t>
            </w:r>
          </w:p>
        </w:tc>
      </w:tr>
      <w:tr>
        <w:trPr/>
        <w:tc>
          <w:tcPr>
            <w:tcW w:w="1326" w:type="dxa"/>
            <w:tcBorders/>
            <w:shd w:fill="auto" w:val="clear"/>
          </w:tcPr>
          <w:p>
            <w:pPr>
              <w:pStyle w:val="Normal"/>
              <w:spacing w:lineRule="auto" w:line="240" w:before="0" w:after="0"/>
              <w:jc w:val="center"/>
              <w:rPr>
                <w:lang w:val="en-GB"/>
              </w:rPr>
            </w:pPr>
            <w:r>
              <w:rPr>
                <w:lang w:val="en-GB"/>
              </w:rPr>
              <w:t>Answer2.jpg</w:t>
            </w:r>
          </w:p>
        </w:tc>
        <w:tc>
          <w:tcPr>
            <w:tcW w:w="982" w:type="dxa"/>
            <w:tcBorders/>
            <w:shd w:fill="auto" w:val="clear"/>
          </w:tcPr>
          <w:p>
            <w:pPr>
              <w:pStyle w:val="Normal"/>
              <w:spacing w:lineRule="auto" w:line="240" w:before="0" w:after="0"/>
              <w:jc w:val="center"/>
              <w:rPr>
                <w:lang w:val="en-GB"/>
              </w:rPr>
            </w:pPr>
            <w:r>
              <w:rPr>
                <w:lang w:val="en-GB"/>
              </w:rPr>
              <w:t>0</w:t>
            </w:r>
          </w:p>
        </w:tc>
        <w:tc>
          <w:tcPr>
            <w:tcW w:w="847" w:type="dxa"/>
            <w:tcBorders/>
            <w:shd w:fill="auto" w:val="clear"/>
          </w:tcPr>
          <w:p>
            <w:pPr>
              <w:pStyle w:val="Normal"/>
              <w:spacing w:lineRule="auto" w:line="240" w:before="0" w:after="0"/>
              <w:jc w:val="center"/>
              <w:rPr>
                <w:lang w:val="en-GB"/>
              </w:rPr>
            </w:pPr>
            <w:r>
              <w:rPr>
                <w:lang w:val="en-GB"/>
              </w:rPr>
              <w:t>1</w:t>
            </w:r>
          </w:p>
        </w:tc>
        <w:tc>
          <w:tcPr>
            <w:tcW w:w="891" w:type="dxa"/>
            <w:tcBorders/>
            <w:shd w:fill="auto" w:val="clear"/>
          </w:tcPr>
          <w:p>
            <w:pPr>
              <w:pStyle w:val="Normal"/>
              <w:spacing w:lineRule="auto" w:line="240" w:before="0" w:after="0"/>
              <w:jc w:val="center"/>
              <w:rPr>
                <w:lang w:val="en-GB"/>
              </w:rPr>
            </w:pPr>
            <w:r>
              <w:rPr>
                <w:lang w:val="en-GB"/>
              </w:rPr>
              <w:t>0</w:t>
            </w:r>
          </w:p>
        </w:tc>
        <w:tc>
          <w:tcPr>
            <w:tcW w:w="923" w:type="dxa"/>
            <w:tcBorders/>
            <w:shd w:fill="auto" w:val="clear"/>
          </w:tcPr>
          <w:p>
            <w:pPr>
              <w:pStyle w:val="Normal"/>
              <w:spacing w:lineRule="auto" w:line="240" w:before="0" w:after="0"/>
              <w:jc w:val="center"/>
              <w:rPr>
                <w:lang w:val="en-GB"/>
              </w:rPr>
            </w:pPr>
            <w:r>
              <w:rPr>
                <w:lang w:val="en-GB"/>
              </w:rPr>
              <w:t>1</w:t>
            </w:r>
          </w:p>
        </w:tc>
        <w:tc>
          <w:tcPr>
            <w:tcW w:w="994" w:type="dxa"/>
            <w:tcBorders/>
            <w:shd w:fill="auto" w:val="clear"/>
          </w:tcPr>
          <w:p>
            <w:pPr>
              <w:pStyle w:val="Normal"/>
              <w:spacing w:lineRule="auto" w:line="240" w:before="0" w:after="0"/>
              <w:jc w:val="center"/>
              <w:rPr>
                <w:lang w:val="en-GB"/>
              </w:rPr>
            </w:pPr>
            <w:r>
              <w:rPr>
                <w:lang w:val="en-GB"/>
              </w:rPr>
              <w:t>0</w:t>
            </w:r>
          </w:p>
        </w:tc>
      </w:tr>
      <w:tr>
        <w:trPr/>
        <w:tc>
          <w:tcPr>
            <w:tcW w:w="1326" w:type="dxa"/>
            <w:tcBorders/>
            <w:shd w:fill="auto" w:val="clear"/>
          </w:tcPr>
          <w:p>
            <w:pPr>
              <w:pStyle w:val="Normal"/>
              <w:spacing w:lineRule="auto" w:line="240" w:before="0" w:after="0"/>
              <w:jc w:val="center"/>
              <w:rPr>
                <w:lang w:val="en-GB"/>
              </w:rPr>
            </w:pPr>
            <w:r>
              <w:rPr>
                <w:lang w:val="en-GB"/>
              </w:rPr>
              <w:t>Answer3.jpg</w:t>
            </w:r>
          </w:p>
        </w:tc>
        <w:tc>
          <w:tcPr>
            <w:tcW w:w="982" w:type="dxa"/>
            <w:tcBorders/>
            <w:shd w:fill="auto" w:val="clear"/>
          </w:tcPr>
          <w:p>
            <w:pPr>
              <w:pStyle w:val="Normal"/>
              <w:spacing w:lineRule="auto" w:line="240" w:before="0" w:after="0"/>
              <w:jc w:val="center"/>
              <w:rPr>
                <w:lang w:val="en-GB"/>
              </w:rPr>
            </w:pPr>
            <w:r>
              <w:rPr>
                <w:lang w:val="en-GB"/>
              </w:rPr>
              <w:t>0</w:t>
            </w:r>
          </w:p>
        </w:tc>
        <w:tc>
          <w:tcPr>
            <w:tcW w:w="847" w:type="dxa"/>
            <w:tcBorders/>
            <w:shd w:fill="auto" w:val="clear"/>
          </w:tcPr>
          <w:p>
            <w:pPr>
              <w:pStyle w:val="Normal"/>
              <w:spacing w:lineRule="auto" w:line="240" w:before="0" w:after="0"/>
              <w:jc w:val="center"/>
              <w:rPr>
                <w:lang w:val="en-GB"/>
              </w:rPr>
            </w:pPr>
            <w:r>
              <w:rPr>
                <w:lang w:val="en-GB"/>
              </w:rPr>
              <w:t>0</w:t>
            </w:r>
          </w:p>
        </w:tc>
        <w:tc>
          <w:tcPr>
            <w:tcW w:w="891" w:type="dxa"/>
            <w:tcBorders/>
            <w:shd w:fill="auto" w:val="clear"/>
          </w:tcPr>
          <w:p>
            <w:pPr>
              <w:pStyle w:val="Normal"/>
              <w:spacing w:lineRule="auto" w:line="240" w:before="0" w:after="0"/>
              <w:jc w:val="center"/>
              <w:rPr>
                <w:lang w:val="en-GB"/>
              </w:rPr>
            </w:pPr>
            <w:r>
              <w:rPr>
                <w:lang w:val="en-GB"/>
              </w:rPr>
              <w:t>1</w:t>
            </w:r>
          </w:p>
        </w:tc>
        <w:tc>
          <w:tcPr>
            <w:tcW w:w="923" w:type="dxa"/>
            <w:tcBorders/>
            <w:shd w:fill="auto" w:val="clear"/>
          </w:tcPr>
          <w:p>
            <w:pPr>
              <w:pStyle w:val="Normal"/>
              <w:spacing w:lineRule="auto" w:line="240" w:before="0" w:after="0"/>
              <w:jc w:val="center"/>
              <w:rPr>
                <w:lang w:val="en-GB"/>
              </w:rPr>
            </w:pPr>
            <w:r>
              <w:rPr>
                <w:lang w:val="en-GB"/>
              </w:rPr>
              <w:t>0</w:t>
            </w:r>
          </w:p>
        </w:tc>
        <w:tc>
          <w:tcPr>
            <w:tcW w:w="994" w:type="dxa"/>
            <w:tcBorders/>
            <w:shd w:fill="auto" w:val="clear"/>
          </w:tcPr>
          <w:p>
            <w:pPr>
              <w:pStyle w:val="Normal"/>
              <w:spacing w:lineRule="auto" w:line="240" w:before="0" w:after="0"/>
              <w:jc w:val="center"/>
              <w:rPr>
                <w:lang w:val="en-GB"/>
              </w:rPr>
            </w:pPr>
            <w:r>
              <w:rPr>
                <w:lang w:val="en-GB"/>
              </w:rPr>
              <w:t>1</w:t>
            </w:r>
          </w:p>
        </w:tc>
      </w:tr>
      <w:tr>
        <w:trPr/>
        <w:tc>
          <w:tcPr>
            <w:tcW w:w="1326" w:type="dxa"/>
            <w:tcBorders/>
            <w:shd w:fill="auto" w:val="clear"/>
          </w:tcPr>
          <w:p>
            <w:pPr>
              <w:pStyle w:val="Normal"/>
              <w:spacing w:lineRule="auto" w:line="240" w:before="0" w:after="0"/>
              <w:jc w:val="center"/>
              <w:rPr>
                <w:lang w:val="en-GB"/>
              </w:rPr>
            </w:pPr>
            <w:r>
              <w:rPr>
                <w:lang w:val="en-GB"/>
              </w:rPr>
              <w:t>Answer4.jpg</w:t>
            </w:r>
          </w:p>
        </w:tc>
        <w:tc>
          <w:tcPr>
            <w:tcW w:w="982" w:type="dxa"/>
            <w:tcBorders/>
            <w:shd w:fill="auto" w:val="clear"/>
          </w:tcPr>
          <w:p>
            <w:pPr>
              <w:pStyle w:val="Normal"/>
              <w:spacing w:lineRule="auto" w:line="240" w:before="0" w:after="0"/>
              <w:jc w:val="center"/>
              <w:rPr>
                <w:lang w:val="en-GB"/>
              </w:rPr>
            </w:pPr>
            <w:r>
              <w:rPr>
                <w:lang w:val="en-GB"/>
              </w:rPr>
              <w:t>0</w:t>
            </w:r>
          </w:p>
        </w:tc>
        <w:tc>
          <w:tcPr>
            <w:tcW w:w="847" w:type="dxa"/>
            <w:tcBorders/>
            <w:shd w:fill="auto" w:val="clear"/>
          </w:tcPr>
          <w:p>
            <w:pPr>
              <w:pStyle w:val="Normal"/>
              <w:spacing w:lineRule="auto" w:line="240" w:before="0" w:after="0"/>
              <w:jc w:val="center"/>
              <w:rPr>
                <w:lang w:val="en-GB"/>
              </w:rPr>
            </w:pPr>
            <w:r>
              <w:rPr>
                <w:lang w:val="en-GB"/>
              </w:rPr>
              <w:t>0</w:t>
            </w:r>
          </w:p>
        </w:tc>
        <w:tc>
          <w:tcPr>
            <w:tcW w:w="891" w:type="dxa"/>
            <w:tcBorders/>
            <w:shd w:fill="auto" w:val="clear"/>
          </w:tcPr>
          <w:p>
            <w:pPr>
              <w:pStyle w:val="Normal"/>
              <w:spacing w:lineRule="auto" w:line="240" w:before="0" w:after="0"/>
              <w:jc w:val="center"/>
              <w:rPr>
                <w:lang w:val="en-GB"/>
              </w:rPr>
            </w:pPr>
            <w:r>
              <w:rPr>
                <w:lang w:val="en-GB"/>
              </w:rPr>
              <w:t>0</w:t>
            </w:r>
          </w:p>
        </w:tc>
        <w:tc>
          <w:tcPr>
            <w:tcW w:w="923" w:type="dxa"/>
            <w:tcBorders/>
            <w:shd w:fill="auto" w:val="clear"/>
          </w:tcPr>
          <w:p>
            <w:pPr>
              <w:pStyle w:val="Normal"/>
              <w:spacing w:lineRule="auto" w:line="240" w:before="0" w:after="0"/>
              <w:jc w:val="center"/>
              <w:rPr>
                <w:lang w:val="en-GB"/>
              </w:rPr>
            </w:pPr>
            <w:r>
              <w:rPr>
                <w:lang w:val="en-GB"/>
              </w:rPr>
              <w:t>1</w:t>
            </w:r>
          </w:p>
        </w:tc>
        <w:tc>
          <w:tcPr>
            <w:tcW w:w="994" w:type="dxa"/>
            <w:tcBorders/>
            <w:shd w:fill="auto" w:val="clear"/>
          </w:tcPr>
          <w:p>
            <w:pPr>
              <w:pStyle w:val="Normal"/>
              <w:spacing w:lineRule="auto" w:line="240" w:before="0" w:after="0"/>
              <w:jc w:val="center"/>
              <w:rPr>
                <w:lang w:val="en-GB"/>
              </w:rPr>
            </w:pPr>
            <w:r>
              <w:rPr>
                <w:lang w:val="en-GB"/>
              </w:rPr>
              <w:t>1</w:t>
            </w:r>
          </w:p>
        </w:tc>
      </w:tr>
      <w:tr>
        <w:trPr/>
        <w:tc>
          <w:tcPr>
            <w:tcW w:w="1326" w:type="dxa"/>
            <w:tcBorders/>
            <w:shd w:fill="auto" w:val="clear"/>
          </w:tcPr>
          <w:p>
            <w:pPr>
              <w:pStyle w:val="Normal"/>
              <w:spacing w:lineRule="auto" w:line="240" w:before="0" w:after="0"/>
              <w:jc w:val="center"/>
              <w:rPr>
                <w:lang w:val="en-GB"/>
              </w:rPr>
            </w:pPr>
            <w:r>
              <w:rPr>
                <w:lang w:val="en-GB"/>
              </w:rPr>
              <w:t>Answer5.jpg</w:t>
            </w:r>
          </w:p>
        </w:tc>
        <w:tc>
          <w:tcPr>
            <w:tcW w:w="982" w:type="dxa"/>
            <w:tcBorders/>
            <w:shd w:fill="auto" w:val="clear"/>
          </w:tcPr>
          <w:p>
            <w:pPr>
              <w:pStyle w:val="Normal"/>
              <w:spacing w:lineRule="auto" w:line="240" w:before="0" w:after="0"/>
              <w:jc w:val="center"/>
              <w:rPr>
                <w:lang w:val="en-GB"/>
              </w:rPr>
            </w:pPr>
            <w:r>
              <w:rPr>
                <w:lang w:val="en-GB"/>
              </w:rPr>
              <w:t>1</w:t>
            </w:r>
          </w:p>
        </w:tc>
        <w:tc>
          <w:tcPr>
            <w:tcW w:w="847" w:type="dxa"/>
            <w:tcBorders/>
            <w:shd w:fill="auto" w:val="clear"/>
          </w:tcPr>
          <w:p>
            <w:pPr>
              <w:pStyle w:val="Normal"/>
              <w:spacing w:lineRule="auto" w:line="240" w:before="0" w:after="0"/>
              <w:jc w:val="center"/>
              <w:rPr>
                <w:lang w:val="en-GB"/>
              </w:rPr>
            </w:pPr>
            <w:r>
              <w:rPr>
                <w:lang w:val="en-GB"/>
              </w:rPr>
              <w:t>0</w:t>
            </w:r>
          </w:p>
        </w:tc>
        <w:tc>
          <w:tcPr>
            <w:tcW w:w="891" w:type="dxa"/>
            <w:tcBorders/>
            <w:shd w:fill="auto" w:val="clear"/>
          </w:tcPr>
          <w:p>
            <w:pPr>
              <w:pStyle w:val="Normal"/>
              <w:spacing w:lineRule="auto" w:line="240" w:before="0" w:after="0"/>
              <w:jc w:val="center"/>
              <w:rPr>
                <w:lang w:val="en-GB"/>
              </w:rPr>
            </w:pPr>
            <w:r>
              <w:rPr>
                <w:lang w:val="en-GB"/>
              </w:rPr>
              <w:t>1</w:t>
            </w:r>
          </w:p>
        </w:tc>
        <w:tc>
          <w:tcPr>
            <w:tcW w:w="923" w:type="dxa"/>
            <w:tcBorders/>
            <w:shd w:fill="auto" w:val="clear"/>
          </w:tcPr>
          <w:p>
            <w:pPr>
              <w:pStyle w:val="Normal"/>
              <w:spacing w:lineRule="auto" w:line="240" w:before="0" w:after="0"/>
              <w:jc w:val="center"/>
              <w:rPr>
                <w:lang w:val="en-GB"/>
              </w:rPr>
            </w:pPr>
            <w:r>
              <w:rPr>
                <w:lang w:val="en-GB"/>
              </w:rPr>
              <w:t>0</w:t>
            </w:r>
          </w:p>
        </w:tc>
        <w:tc>
          <w:tcPr>
            <w:tcW w:w="994" w:type="dxa"/>
            <w:tcBorders/>
            <w:shd w:fill="auto" w:val="clear"/>
          </w:tcPr>
          <w:p>
            <w:pPr>
              <w:pStyle w:val="Normal"/>
              <w:spacing w:lineRule="auto" w:line="240" w:before="0" w:after="0"/>
              <w:jc w:val="center"/>
              <w:rPr>
                <w:lang w:val="en-GB"/>
              </w:rPr>
            </w:pPr>
            <w:r>
              <w:rPr>
                <w:lang w:val="en-GB"/>
              </w:rPr>
              <w:t>1</w:t>
            </w:r>
          </w:p>
        </w:tc>
      </w:tr>
      <w:tr>
        <w:trPr/>
        <w:tc>
          <w:tcPr>
            <w:tcW w:w="1326" w:type="dxa"/>
            <w:tcBorders/>
            <w:shd w:fill="auto" w:val="clear"/>
          </w:tcPr>
          <w:p>
            <w:pPr>
              <w:pStyle w:val="Normal"/>
              <w:spacing w:lineRule="auto" w:line="240" w:before="0" w:after="0"/>
              <w:jc w:val="center"/>
              <w:rPr>
                <w:lang w:val="en-GB"/>
              </w:rPr>
            </w:pPr>
            <w:r>
              <w:rPr>
                <w:lang w:val="en-GB"/>
              </w:rPr>
              <w:t>Answer6.jpg</w:t>
            </w:r>
          </w:p>
        </w:tc>
        <w:tc>
          <w:tcPr>
            <w:tcW w:w="982" w:type="dxa"/>
            <w:tcBorders/>
            <w:shd w:fill="auto" w:val="clear"/>
          </w:tcPr>
          <w:p>
            <w:pPr>
              <w:pStyle w:val="Normal"/>
              <w:spacing w:lineRule="auto" w:line="240" w:before="0" w:after="0"/>
              <w:jc w:val="center"/>
              <w:rPr>
                <w:lang w:val="en-GB"/>
              </w:rPr>
            </w:pPr>
            <w:r>
              <w:rPr>
                <w:lang w:val="en-GB"/>
              </w:rPr>
              <w:t>0</w:t>
            </w:r>
          </w:p>
        </w:tc>
        <w:tc>
          <w:tcPr>
            <w:tcW w:w="847" w:type="dxa"/>
            <w:tcBorders/>
            <w:shd w:fill="auto" w:val="clear"/>
          </w:tcPr>
          <w:p>
            <w:pPr>
              <w:pStyle w:val="Normal"/>
              <w:spacing w:lineRule="auto" w:line="240" w:before="0" w:after="0"/>
              <w:jc w:val="center"/>
              <w:rPr>
                <w:lang w:val="en-GB"/>
              </w:rPr>
            </w:pPr>
            <w:r>
              <w:rPr>
                <w:lang w:val="en-GB"/>
              </w:rPr>
              <w:t>0</w:t>
            </w:r>
          </w:p>
        </w:tc>
        <w:tc>
          <w:tcPr>
            <w:tcW w:w="891" w:type="dxa"/>
            <w:tcBorders/>
            <w:shd w:fill="auto" w:val="clear"/>
          </w:tcPr>
          <w:p>
            <w:pPr>
              <w:pStyle w:val="Normal"/>
              <w:spacing w:lineRule="auto" w:line="240" w:before="0" w:after="0"/>
              <w:jc w:val="center"/>
              <w:rPr>
                <w:lang w:val="en-GB"/>
              </w:rPr>
            </w:pPr>
            <w:r>
              <w:rPr>
                <w:lang w:val="en-GB"/>
              </w:rPr>
              <w:t>0</w:t>
            </w:r>
          </w:p>
        </w:tc>
        <w:tc>
          <w:tcPr>
            <w:tcW w:w="923" w:type="dxa"/>
            <w:tcBorders/>
            <w:shd w:fill="auto" w:val="clear"/>
          </w:tcPr>
          <w:p>
            <w:pPr>
              <w:pStyle w:val="Normal"/>
              <w:spacing w:lineRule="auto" w:line="240" w:before="0" w:after="0"/>
              <w:jc w:val="center"/>
              <w:rPr>
                <w:lang w:val="en-GB"/>
              </w:rPr>
            </w:pPr>
            <w:r>
              <w:rPr>
                <w:lang w:val="en-GB"/>
              </w:rPr>
              <w:t>0</w:t>
            </w:r>
          </w:p>
        </w:tc>
        <w:tc>
          <w:tcPr>
            <w:tcW w:w="994" w:type="dxa"/>
            <w:tcBorders/>
            <w:shd w:fill="auto" w:val="clear"/>
          </w:tcPr>
          <w:p>
            <w:pPr>
              <w:pStyle w:val="Normal"/>
              <w:spacing w:lineRule="auto" w:line="240" w:before="0" w:after="0"/>
              <w:jc w:val="center"/>
              <w:rPr>
                <w:lang w:val="en-GB"/>
              </w:rPr>
            </w:pPr>
            <w:r>
              <w:rPr>
                <w:lang w:val="en-GB"/>
              </w:rPr>
              <w:t>0</w:t>
            </w:r>
          </w:p>
        </w:tc>
      </w:tr>
      <w:tr>
        <w:trPr/>
        <w:tc>
          <w:tcPr>
            <w:tcW w:w="1326" w:type="dxa"/>
            <w:tcBorders/>
            <w:shd w:fill="auto" w:val="clear"/>
          </w:tcPr>
          <w:p>
            <w:pPr>
              <w:pStyle w:val="Normal"/>
              <w:spacing w:lineRule="auto" w:line="240" w:before="0" w:after="0"/>
              <w:jc w:val="center"/>
              <w:rPr>
                <w:lang w:val="en-GB"/>
              </w:rPr>
            </w:pPr>
            <w:r>
              <w:rPr>
                <w:lang w:val="en-GB"/>
              </w:rPr>
              <w:t>Answer7.jpg</w:t>
            </w:r>
          </w:p>
        </w:tc>
        <w:tc>
          <w:tcPr>
            <w:tcW w:w="982" w:type="dxa"/>
            <w:tcBorders/>
            <w:shd w:fill="auto" w:val="clear"/>
          </w:tcPr>
          <w:p>
            <w:pPr>
              <w:pStyle w:val="Normal"/>
              <w:spacing w:lineRule="auto" w:line="240" w:before="0" w:after="0"/>
              <w:jc w:val="center"/>
              <w:rPr>
                <w:lang w:val="en-GB"/>
              </w:rPr>
            </w:pPr>
            <w:r>
              <w:rPr>
                <w:lang w:val="en-GB"/>
              </w:rPr>
              <w:t>0</w:t>
            </w:r>
          </w:p>
        </w:tc>
        <w:tc>
          <w:tcPr>
            <w:tcW w:w="847" w:type="dxa"/>
            <w:tcBorders/>
            <w:shd w:fill="auto" w:val="clear"/>
          </w:tcPr>
          <w:p>
            <w:pPr>
              <w:pStyle w:val="Normal"/>
              <w:spacing w:lineRule="auto" w:line="240" w:before="0" w:after="0"/>
              <w:jc w:val="center"/>
              <w:rPr>
                <w:lang w:val="en-GB"/>
              </w:rPr>
            </w:pPr>
            <w:r>
              <w:rPr>
                <w:lang w:val="en-GB"/>
              </w:rPr>
              <w:t>0</w:t>
            </w:r>
          </w:p>
        </w:tc>
        <w:tc>
          <w:tcPr>
            <w:tcW w:w="891" w:type="dxa"/>
            <w:tcBorders/>
            <w:shd w:fill="auto" w:val="clear"/>
          </w:tcPr>
          <w:p>
            <w:pPr>
              <w:pStyle w:val="Normal"/>
              <w:spacing w:lineRule="auto" w:line="240" w:before="0" w:after="0"/>
              <w:jc w:val="center"/>
              <w:rPr>
                <w:lang w:val="en-GB"/>
              </w:rPr>
            </w:pPr>
            <w:r>
              <w:rPr>
                <w:lang w:val="en-GB"/>
              </w:rPr>
              <w:t>0</w:t>
            </w:r>
          </w:p>
        </w:tc>
        <w:tc>
          <w:tcPr>
            <w:tcW w:w="923" w:type="dxa"/>
            <w:tcBorders/>
            <w:shd w:fill="auto" w:val="clear"/>
          </w:tcPr>
          <w:p>
            <w:pPr>
              <w:pStyle w:val="Normal"/>
              <w:spacing w:lineRule="auto" w:line="240" w:before="0" w:after="0"/>
              <w:jc w:val="center"/>
              <w:rPr>
                <w:lang w:val="en-GB"/>
              </w:rPr>
            </w:pPr>
            <w:r>
              <w:rPr>
                <w:lang w:val="en-GB"/>
              </w:rPr>
              <w:t>1</w:t>
            </w:r>
          </w:p>
        </w:tc>
        <w:tc>
          <w:tcPr>
            <w:tcW w:w="994" w:type="dxa"/>
            <w:tcBorders/>
            <w:shd w:fill="auto" w:val="clear"/>
          </w:tcPr>
          <w:p>
            <w:pPr>
              <w:pStyle w:val="Normal"/>
              <w:spacing w:lineRule="auto" w:line="240" w:before="0" w:after="0"/>
              <w:jc w:val="center"/>
              <w:rPr>
                <w:lang w:val="en-GB"/>
              </w:rPr>
            </w:pPr>
            <w:r>
              <w:rPr>
                <w:lang w:val="en-GB"/>
              </w:rPr>
              <w:t>0</w:t>
            </w:r>
          </w:p>
        </w:tc>
      </w:tr>
    </w:tbl>
    <w:p>
      <w:pPr>
        <w:pStyle w:val="Normal"/>
        <w:rPr>
          <w:lang w:val="en-GB"/>
        </w:rPr>
      </w:pPr>
      <w:r>
        <w:rPr>
          <w:lang w:val="en-GB"/>
        </w:rPr>
      </w:r>
    </w:p>
    <w:p>
      <w:pPr>
        <w:pStyle w:val="Normal"/>
        <w:rPr>
          <w:lang w:val="en-GB"/>
        </w:rPr>
      </w:pPr>
      <w:r>
        <w:rPr>
          <w:lang w:val="en-GB"/>
        </w:rPr>
        <w:t>Reference:</w:t>
      </w:r>
    </w:p>
    <w:tbl>
      <w:tblPr>
        <w:tblStyle w:val="Tabela-Siatka"/>
        <w:tblW w:w="5964" w:type="dxa"/>
        <w:jc w:val="left"/>
        <w:tblInd w:w="0" w:type="dxa"/>
        <w:tblCellMar>
          <w:top w:w="0" w:type="dxa"/>
          <w:left w:w="108" w:type="dxa"/>
          <w:bottom w:w="0" w:type="dxa"/>
          <w:right w:w="108" w:type="dxa"/>
        </w:tblCellMar>
        <w:tblLook w:val="04a0" w:noVBand="1" w:noHBand="0" w:lastColumn="0" w:firstColumn="1" w:lastRow="0" w:firstRow="1"/>
      </w:tblPr>
      <w:tblGrid>
        <w:gridCol w:w="1326"/>
        <w:gridCol w:w="982"/>
        <w:gridCol w:w="847"/>
        <w:gridCol w:w="891"/>
        <w:gridCol w:w="923"/>
        <w:gridCol w:w="994"/>
      </w:tblGrid>
      <w:tr>
        <w:trPr/>
        <w:tc>
          <w:tcPr>
            <w:tcW w:w="1326" w:type="dxa"/>
            <w:tcBorders/>
            <w:shd w:fill="auto" w:val="clear"/>
          </w:tcPr>
          <w:p>
            <w:pPr>
              <w:pStyle w:val="Normal"/>
              <w:spacing w:lineRule="auto" w:line="240" w:before="0" w:after="0"/>
              <w:jc w:val="center"/>
              <w:rPr>
                <w:lang w:val="en-GB"/>
              </w:rPr>
            </w:pPr>
            <w:r>
              <w:rPr>
                <w:lang w:val="en-GB"/>
              </w:rPr>
              <w:t>fileName</w:t>
            </w:r>
          </w:p>
        </w:tc>
        <w:tc>
          <w:tcPr>
            <w:tcW w:w="982" w:type="dxa"/>
            <w:tcBorders/>
            <w:shd w:fill="auto" w:val="clear"/>
          </w:tcPr>
          <w:p>
            <w:pPr>
              <w:pStyle w:val="Normal"/>
              <w:tabs>
                <w:tab w:val="clear" w:pos="708"/>
                <w:tab w:val="left" w:pos="396" w:leader="none"/>
              </w:tabs>
              <w:spacing w:lineRule="auto" w:line="240" w:before="0" w:after="0"/>
              <w:jc w:val="center"/>
              <w:rPr>
                <w:lang w:val="en-GB"/>
              </w:rPr>
            </w:pPr>
            <w:r>
              <w:rPr>
                <w:lang w:val="en-GB"/>
              </w:rPr>
              <w:t>Bathtub</w:t>
            </w:r>
          </w:p>
        </w:tc>
        <w:tc>
          <w:tcPr>
            <w:tcW w:w="847" w:type="dxa"/>
            <w:tcBorders/>
            <w:shd w:fill="auto" w:val="clear"/>
          </w:tcPr>
          <w:p>
            <w:pPr>
              <w:pStyle w:val="Normal"/>
              <w:spacing w:lineRule="auto" w:line="240" w:before="0" w:after="0"/>
              <w:jc w:val="center"/>
              <w:rPr>
                <w:lang w:val="en-GB"/>
              </w:rPr>
            </w:pPr>
            <w:r>
              <w:rPr>
                <w:lang w:val="en-GB"/>
              </w:rPr>
              <w:t>Bed</w:t>
            </w:r>
          </w:p>
        </w:tc>
        <w:tc>
          <w:tcPr>
            <w:tcW w:w="891" w:type="dxa"/>
            <w:tcBorders/>
            <w:shd w:fill="auto" w:val="clear"/>
          </w:tcPr>
          <w:p>
            <w:pPr>
              <w:pStyle w:val="Normal"/>
              <w:spacing w:lineRule="auto" w:line="240" w:before="0" w:after="0"/>
              <w:jc w:val="center"/>
              <w:rPr>
                <w:lang w:val="en-GB"/>
              </w:rPr>
            </w:pPr>
            <w:r>
              <w:rPr>
                <w:lang w:val="en-GB"/>
              </w:rPr>
              <w:t>Chair</w:t>
            </w:r>
          </w:p>
        </w:tc>
        <w:tc>
          <w:tcPr>
            <w:tcW w:w="923" w:type="dxa"/>
            <w:tcBorders/>
            <w:shd w:fill="auto" w:val="clear"/>
          </w:tcPr>
          <w:p>
            <w:pPr>
              <w:pStyle w:val="Normal"/>
              <w:spacing w:lineRule="auto" w:line="240" w:before="0" w:after="0"/>
              <w:jc w:val="center"/>
              <w:rPr>
                <w:lang w:val="en-GB"/>
              </w:rPr>
            </w:pPr>
            <w:r>
              <w:rPr>
                <w:lang w:val="en-GB"/>
              </w:rPr>
              <w:t>Couch</w:t>
            </w:r>
          </w:p>
        </w:tc>
        <w:tc>
          <w:tcPr>
            <w:tcW w:w="994" w:type="dxa"/>
            <w:tcBorders/>
            <w:shd w:fill="auto" w:val="clear"/>
          </w:tcPr>
          <w:p>
            <w:pPr>
              <w:pStyle w:val="Normal"/>
              <w:spacing w:lineRule="auto" w:line="240" w:before="0" w:after="0"/>
              <w:jc w:val="center"/>
              <w:rPr>
                <w:lang w:val="en-GB"/>
              </w:rPr>
            </w:pPr>
            <w:r>
              <w:rPr>
                <w:lang w:val="en-GB"/>
              </w:rPr>
              <w:t>Window</w:t>
            </w:r>
          </w:p>
        </w:tc>
      </w:tr>
      <w:tr>
        <w:trPr/>
        <w:tc>
          <w:tcPr>
            <w:tcW w:w="1326" w:type="dxa"/>
            <w:tcBorders/>
            <w:shd w:fill="auto" w:val="clear"/>
          </w:tcPr>
          <w:p>
            <w:pPr>
              <w:pStyle w:val="Normal"/>
              <w:spacing w:lineRule="auto" w:line="240" w:before="0" w:after="0"/>
              <w:jc w:val="center"/>
              <w:rPr>
                <w:lang w:val="en-GB"/>
              </w:rPr>
            </w:pPr>
            <w:r>
              <w:rPr>
                <w:lang w:val="en-GB"/>
              </w:rPr>
              <w:t>Answer0.jpg</w:t>
            </w:r>
          </w:p>
        </w:tc>
        <w:tc>
          <w:tcPr>
            <w:tcW w:w="982" w:type="dxa"/>
            <w:tcBorders/>
            <w:shd w:fill="auto" w:val="clear"/>
          </w:tcPr>
          <w:p>
            <w:pPr>
              <w:pStyle w:val="Normal"/>
              <w:spacing w:lineRule="auto" w:line="240" w:before="0" w:after="0"/>
              <w:jc w:val="center"/>
              <w:rPr>
                <w:lang w:val="en-GB"/>
              </w:rPr>
            </w:pPr>
            <w:r>
              <w:rPr>
                <w:lang w:val="en-GB"/>
              </w:rPr>
              <w:t>1</w:t>
            </w:r>
          </w:p>
        </w:tc>
        <w:tc>
          <w:tcPr>
            <w:tcW w:w="847" w:type="dxa"/>
            <w:tcBorders/>
            <w:shd w:fill="auto" w:val="clear"/>
          </w:tcPr>
          <w:p>
            <w:pPr>
              <w:pStyle w:val="Normal"/>
              <w:spacing w:lineRule="auto" w:line="240" w:before="0" w:after="0"/>
              <w:jc w:val="center"/>
              <w:rPr>
                <w:lang w:val="en-GB"/>
              </w:rPr>
            </w:pPr>
            <w:r>
              <w:rPr>
                <w:lang w:val="en-GB"/>
              </w:rPr>
              <w:t>0</w:t>
            </w:r>
          </w:p>
        </w:tc>
        <w:tc>
          <w:tcPr>
            <w:tcW w:w="891" w:type="dxa"/>
            <w:tcBorders/>
            <w:shd w:fill="auto" w:val="clear"/>
          </w:tcPr>
          <w:p>
            <w:pPr>
              <w:pStyle w:val="Normal"/>
              <w:spacing w:lineRule="auto" w:line="240" w:before="0" w:after="0"/>
              <w:jc w:val="center"/>
              <w:rPr>
                <w:lang w:val="en-GB"/>
              </w:rPr>
            </w:pPr>
            <w:r>
              <w:rPr>
                <w:lang w:val="en-GB"/>
              </w:rPr>
              <w:t>1</w:t>
            </w:r>
          </w:p>
        </w:tc>
        <w:tc>
          <w:tcPr>
            <w:tcW w:w="923" w:type="dxa"/>
            <w:tcBorders/>
            <w:shd w:fill="auto" w:val="clear"/>
          </w:tcPr>
          <w:p>
            <w:pPr>
              <w:pStyle w:val="Normal"/>
              <w:spacing w:lineRule="auto" w:line="240" w:before="0" w:after="0"/>
              <w:jc w:val="center"/>
              <w:rPr>
                <w:lang w:val="en-GB"/>
              </w:rPr>
            </w:pPr>
            <w:r>
              <w:rPr>
                <w:lang w:val="en-GB"/>
              </w:rPr>
              <w:t>1</w:t>
            </w:r>
          </w:p>
        </w:tc>
        <w:tc>
          <w:tcPr>
            <w:tcW w:w="994" w:type="dxa"/>
            <w:tcBorders/>
            <w:shd w:fill="auto" w:val="clear"/>
          </w:tcPr>
          <w:p>
            <w:pPr>
              <w:pStyle w:val="Normal"/>
              <w:spacing w:lineRule="auto" w:line="240" w:before="0" w:after="0"/>
              <w:jc w:val="center"/>
              <w:rPr>
                <w:lang w:val="en-GB"/>
              </w:rPr>
            </w:pPr>
            <w:r>
              <w:rPr>
                <w:lang w:val="en-GB"/>
              </w:rPr>
              <w:t>1</w:t>
            </w:r>
          </w:p>
        </w:tc>
      </w:tr>
      <w:tr>
        <w:trPr/>
        <w:tc>
          <w:tcPr>
            <w:tcW w:w="1326" w:type="dxa"/>
            <w:tcBorders/>
            <w:shd w:fill="auto" w:val="clear"/>
          </w:tcPr>
          <w:p>
            <w:pPr>
              <w:pStyle w:val="Normal"/>
              <w:spacing w:lineRule="auto" w:line="240" w:before="0" w:after="0"/>
              <w:jc w:val="center"/>
              <w:rPr>
                <w:lang w:val="en-GB"/>
              </w:rPr>
            </w:pPr>
            <w:r>
              <w:rPr>
                <w:lang w:val="en-GB"/>
              </w:rPr>
              <w:t>Answer1.jpg</w:t>
            </w:r>
          </w:p>
        </w:tc>
        <w:tc>
          <w:tcPr>
            <w:tcW w:w="982" w:type="dxa"/>
            <w:tcBorders/>
            <w:shd w:fill="auto" w:val="clear"/>
          </w:tcPr>
          <w:p>
            <w:pPr>
              <w:pStyle w:val="Normal"/>
              <w:spacing w:lineRule="auto" w:line="240" w:before="0" w:after="0"/>
              <w:jc w:val="center"/>
              <w:rPr>
                <w:lang w:val="en-GB"/>
              </w:rPr>
            </w:pPr>
            <w:r>
              <w:rPr>
                <w:lang w:val="en-GB"/>
              </w:rPr>
              <w:t>1</w:t>
            </w:r>
          </w:p>
        </w:tc>
        <w:tc>
          <w:tcPr>
            <w:tcW w:w="847" w:type="dxa"/>
            <w:tcBorders/>
            <w:shd w:fill="auto" w:val="clear"/>
          </w:tcPr>
          <w:p>
            <w:pPr>
              <w:pStyle w:val="Normal"/>
              <w:spacing w:lineRule="auto" w:line="240" w:before="0" w:after="0"/>
              <w:jc w:val="center"/>
              <w:rPr>
                <w:lang w:val="en-GB"/>
              </w:rPr>
            </w:pPr>
            <w:r>
              <w:rPr>
                <w:lang w:val="en-GB"/>
              </w:rPr>
              <w:t>0</w:t>
            </w:r>
          </w:p>
        </w:tc>
        <w:tc>
          <w:tcPr>
            <w:tcW w:w="891" w:type="dxa"/>
            <w:tcBorders/>
            <w:shd w:fill="auto" w:val="clear"/>
          </w:tcPr>
          <w:p>
            <w:pPr>
              <w:pStyle w:val="Normal"/>
              <w:spacing w:lineRule="auto" w:line="240" w:before="0" w:after="0"/>
              <w:jc w:val="center"/>
              <w:rPr>
                <w:lang w:val="en-GB"/>
              </w:rPr>
            </w:pPr>
            <w:r>
              <w:rPr>
                <w:lang w:val="en-GB"/>
              </w:rPr>
              <w:t>1</w:t>
            </w:r>
          </w:p>
        </w:tc>
        <w:tc>
          <w:tcPr>
            <w:tcW w:w="923" w:type="dxa"/>
            <w:tcBorders/>
            <w:shd w:fill="auto" w:val="clear"/>
          </w:tcPr>
          <w:p>
            <w:pPr>
              <w:pStyle w:val="Normal"/>
              <w:spacing w:lineRule="auto" w:line="240" w:before="0" w:after="0"/>
              <w:jc w:val="center"/>
              <w:rPr>
                <w:lang w:val="en-GB"/>
              </w:rPr>
            </w:pPr>
            <w:r>
              <w:rPr>
                <w:lang w:val="en-GB"/>
              </w:rPr>
              <w:t>0</w:t>
            </w:r>
          </w:p>
        </w:tc>
        <w:tc>
          <w:tcPr>
            <w:tcW w:w="994" w:type="dxa"/>
            <w:tcBorders/>
            <w:shd w:fill="auto" w:val="clear"/>
          </w:tcPr>
          <w:p>
            <w:pPr>
              <w:pStyle w:val="Normal"/>
              <w:spacing w:lineRule="auto" w:line="240" w:before="0" w:after="0"/>
              <w:jc w:val="center"/>
              <w:rPr>
                <w:lang w:val="en-GB"/>
              </w:rPr>
            </w:pPr>
            <w:r>
              <w:rPr>
                <w:lang w:val="en-GB"/>
              </w:rPr>
              <w:t>1</w:t>
            </w:r>
          </w:p>
        </w:tc>
      </w:tr>
      <w:tr>
        <w:trPr/>
        <w:tc>
          <w:tcPr>
            <w:tcW w:w="1326" w:type="dxa"/>
            <w:tcBorders/>
            <w:shd w:fill="auto" w:val="clear"/>
          </w:tcPr>
          <w:p>
            <w:pPr>
              <w:pStyle w:val="Normal"/>
              <w:spacing w:lineRule="auto" w:line="240" w:before="0" w:after="0"/>
              <w:jc w:val="center"/>
              <w:rPr>
                <w:lang w:val="en-GB"/>
              </w:rPr>
            </w:pPr>
            <w:r>
              <w:rPr>
                <w:lang w:val="en-GB"/>
              </w:rPr>
              <w:t>Answer2.jpg</w:t>
            </w:r>
          </w:p>
        </w:tc>
        <w:tc>
          <w:tcPr>
            <w:tcW w:w="982" w:type="dxa"/>
            <w:tcBorders/>
            <w:shd w:fill="auto" w:val="clear"/>
          </w:tcPr>
          <w:p>
            <w:pPr>
              <w:pStyle w:val="Normal"/>
              <w:spacing w:lineRule="auto" w:line="240" w:before="0" w:after="0"/>
              <w:jc w:val="center"/>
              <w:rPr>
                <w:lang w:val="en-GB"/>
              </w:rPr>
            </w:pPr>
            <w:r>
              <w:rPr>
                <w:lang w:val="en-GB"/>
              </w:rPr>
              <w:t>0</w:t>
            </w:r>
          </w:p>
        </w:tc>
        <w:tc>
          <w:tcPr>
            <w:tcW w:w="847" w:type="dxa"/>
            <w:tcBorders/>
            <w:shd w:fill="auto" w:val="clear"/>
          </w:tcPr>
          <w:p>
            <w:pPr>
              <w:pStyle w:val="Normal"/>
              <w:spacing w:lineRule="auto" w:line="240" w:before="0" w:after="0"/>
              <w:jc w:val="center"/>
              <w:rPr>
                <w:lang w:val="en-GB"/>
              </w:rPr>
            </w:pPr>
            <w:r>
              <w:rPr>
                <w:lang w:val="en-GB"/>
              </w:rPr>
              <w:t>1</w:t>
            </w:r>
          </w:p>
        </w:tc>
        <w:tc>
          <w:tcPr>
            <w:tcW w:w="891" w:type="dxa"/>
            <w:tcBorders/>
            <w:shd w:fill="auto" w:val="clear"/>
          </w:tcPr>
          <w:p>
            <w:pPr>
              <w:pStyle w:val="Normal"/>
              <w:spacing w:lineRule="auto" w:line="240" w:before="0" w:after="0"/>
              <w:jc w:val="center"/>
              <w:rPr>
                <w:lang w:val="en-GB"/>
              </w:rPr>
            </w:pPr>
            <w:r>
              <w:rPr>
                <w:lang w:val="en-GB"/>
              </w:rPr>
              <w:t>0</w:t>
            </w:r>
          </w:p>
        </w:tc>
        <w:tc>
          <w:tcPr>
            <w:tcW w:w="923" w:type="dxa"/>
            <w:tcBorders/>
            <w:shd w:fill="auto" w:val="clear"/>
          </w:tcPr>
          <w:p>
            <w:pPr>
              <w:pStyle w:val="Normal"/>
              <w:spacing w:lineRule="auto" w:line="240" w:before="0" w:after="0"/>
              <w:jc w:val="center"/>
              <w:rPr>
                <w:lang w:val="en-GB"/>
              </w:rPr>
            </w:pPr>
            <w:r>
              <w:rPr>
                <w:lang w:val="en-GB"/>
              </w:rPr>
              <w:t>0</w:t>
            </w:r>
          </w:p>
        </w:tc>
        <w:tc>
          <w:tcPr>
            <w:tcW w:w="994" w:type="dxa"/>
            <w:tcBorders/>
            <w:shd w:fill="auto" w:val="clear"/>
          </w:tcPr>
          <w:p>
            <w:pPr>
              <w:pStyle w:val="Normal"/>
              <w:spacing w:lineRule="auto" w:line="240" w:before="0" w:after="0"/>
              <w:jc w:val="center"/>
              <w:rPr>
                <w:lang w:val="en-GB"/>
              </w:rPr>
            </w:pPr>
            <w:r>
              <w:rPr>
                <w:lang w:val="en-GB"/>
              </w:rPr>
              <w:t>0</w:t>
            </w:r>
          </w:p>
        </w:tc>
      </w:tr>
      <w:tr>
        <w:trPr/>
        <w:tc>
          <w:tcPr>
            <w:tcW w:w="1326" w:type="dxa"/>
            <w:tcBorders/>
            <w:shd w:fill="auto" w:val="clear"/>
          </w:tcPr>
          <w:p>
            <w:pPr>
              <w:pStyle w:val="Normal"/>
              <w:spacing w:lineRule="auto" w:line="240" w:before="0" w:after="0"/>
              <w:jc w:val="center"/>
              <w:rPr>
                <w:lang w:val="en-GB"/>
              </w:rPr>
            </w:pPr>
            <w:r>
              <w:rPr>
                <w:lang w:val="en-GB"/>
              </w:rPr>
              <w:t>Answer3.jpg</w:t>
            </w:r>
          </w:p>
        </w:tc>
        <w:tc>
          <w:tcPr>
            <w:tcW w:w="982" w:type="dxa"/>
            <w:tcBorders/>
            <w:shd w:fill="auto" w:val="clear"/>
          </w:tcPr>
          <w:p>
            <w:pPr>
              <w:pStyle w:val="Normal"/>
              <w:spacing w:lineRule="auto" w:line="240" w:before="0" w:after="0"/>
              <w:jc w:val="center"/>
              <w:rPr>
                <w:lang w:val="en-GB"/>
              </w:rPr>
            </w:pPr>
            <w:r>
              <w:rPr>
                <w:lang w:val="en-GB"/>
              </w:rPr>
              <w:t>0</w:t>
            </w:r>
          </w:p>
        </w:tc>
        <w:tc>
          <w:tcPr>
            <w:tcW w:w="847" w:type="dxa"/>
            <w:tcBorders/>
            <w:shd w:fill="auto" w:val="clear"/>
          </w:tcPr>
          <w:p>
            <w:pPr>
              <w:pStyle w:val="Normal"/>
              <w:spacing w:lineRule="auto" w:line="240" w:before="0" w:after="0"/>
              <w:jc w:val="center"/>
              <w:rPr>
                <w:lang w:val="en-GB"/>
              </w:rPr>
            </w:pPr>
            <w:r>
              <w:rPr>
                <w:lang w:val="en-GB"/>
              </w:rPr>
              <w:t>0</w:t>
            </w:r>
          </w:p>
        </w:tc>
        <w:tc>
          <w:tcPr>
            <w:tcW w:w="891" w:type="dxa"/>
            <w:tcBorders/>
            <w:shd w:fill="auto" w:val="clear"/>
          </w:tcPr>
          <w:p>
            <w:pPr>
              <w:pStyle w:val="Normal"/>
              <w:spacing w:lineRule="auto" w:line="240" w:before="0" w:after="0"/>
              <w:jc w:val="center"/>
              <w:rPr>
                <w:lang w:val="en-GB"/>
              </w:rPr>
            </w:pPr>
            <w:r>
              <w:rPr>
                <w:lang w:val="en-GB"/>
              </w:rPr>
              <w:t>1</w:t>
            </w:r>
          </w:p>
        </w:tc>
        <w:tc>
          <w:tcPr>
            <w:tcW w:w="923" w:type="dxa"/>
            <w:tcBorders/>
            <w:shd w:fill="auto" w:val="clear"/>
          </w:tcPr>
          <w:p>
            <w:pPr>
              <w:pStyle w:val="Normal"/>
              <w:spacing w:lineRule="auto" w:line="240" w:before="0" w:after="0"/>
              <w:jc w:val="center"/>
              <w:rPr>
                <w:lang w:val="en-GB"/>
              </w:rPr>
            </w:pPr>
            <w:r>
              <w:rPr>
                <w:lang w:val="en-GB"/>
              </w:rPr>
              <w:t>0</w:t>
            </w:r>
          </w:p>
        </w:tc>
        <w:tc>
          <w:tcPr>
            <w:tcW w:w="994" w:type="dxa"/>
            <w:tcBorders/>
            <w:shd w:fill="auto" w:val="clear"/>
          </w:tcPr>
          <w:p>
            <w:pPr>
              <w:pStyle w:val="Normal"/>
              <w:spacing w:lineRule="auto" w:line="240" w:before="0" w:after="0"/>
              <w:jc w:val="center"/>
              <w:rPr>
                <w:lang w:val="en-GB"/>
              </w:rPr>
            </w:pPr>
            <w:r>
              <w:rPr>
                <w:lang w:val="en-GB"/>
              </w:rPr>
              <w:t>1</w:t>
            </w:r>
          </w:p>
        </w:tc>
      </w:tr>
      <w:tr>
        <w:trPr/>
        <w:tc>
          <w:tcPr>
            <w:tcW w:w="1326" w:type="dxa"/>
            <w:tcBorders/>
            <w:shd w:fill="auto" w:val="clear"/>
          </w:tcPr>
          <w:p>
            <w:pPr>
              <w:pStyle w:val="Normal"/>
              <w:spacing w:lineRule="auto" w:line="240" w:before="0" w:after="0"/>
              <w:jc w:val="center"/>
              <w:rPr>
                <w:lang w:val="en-GB"/>
              </w:rPr>
            </w:pPr>
            <w:r>
              <w:rPr>
                <w:lang w:val="en-GB"/>
              </w:rPr>
              <w:t>Answer4.jpg</w:t>
            </w:r>
          </w:p>
        </w:tc>
        <w:tc>
          <w:tcPr>
            <w:tcW w:w="982" w:type="dxa"/>
            <w:tcBorders/>
            <w:shd w:fill="auto" w:val="clear"/>
          </w:tcPr>
          <w:p>
            <w:pPr>
              <w:pStyle w:val="Normal"/>
              <w:spacing w:lineRule="auto" w:line="240" w:before="0" w:after="0"/>
              <w:jc w:val="center"/>
              <w:rPr>
                <w:lang w:val="en-GB"/>
              </w:rPr>
            </w:pPr>
            <w:r>
              <w:rPr>
                <w:lang w:val="en-GB"/>
              </w:rPr>
              <w:t>1</w:t>
            </w:r>
          </w:p>
        </w:tc>
        <w:tc>
          <w:tcPr>
            <w:tcW w:w="847" w:type="dxa"/>
            <w:tcBorders/>
            <w:shd w:fill="auto" w:val="clear"/>
          </w:tcPr>
          <w:p>
            <w:pPr>
              <w:pStyle w:val="Normal"/>
              <w:spacing w:lineRule="auto" w:line="240" w:before="0" w:after="0"/>
              <w:jc w:val="center"/>
              <w:rPr>
                <w:lang w:val="en-GB"/>
              </w:rPr>
            </w:pPr>
            <w:r>
              <w:rPr>
                <w:lang w:val="en-GB"/>
              </w:rPr>
              <w:t>1</w:t>
            </w:r>
          </w:p>
        </w:tc>
        <w:tc>
          <w:tcPr>
            <w:tcW w:w="891" w:type="dxa"/>
            <w:tcBorders/>
            <w:shd w:fill="auto" w:val="clear"/>
          </w:tcPr>
          <w:p>
            <w:pPr>
              <w:pStyle w:val="Normal"/>
              <w:spacing w:lineRule="auto" w:line="240" w:before="0" w:after="0"/>
              <w:jc w:val="center"/>
              <w:rPr>
                <w:lang w:val="en-GB"/>
              </w:rPr>
            </w:pPr>
            <w:r>
              <w:rPr>
                <w:lang w:val="en-GB"/>
              </w:rPr>
              <w:t>1</w:t>
            </w:r>
          </w:p>
        </w:tc>
        <w:tc>
          <w:tcPr>
            <w:tcW w:w="923" w:type="dxa"/>
            <w:tcBorders/>
            <w:shd w:fill="auto" w:val="clear"/>
          </w:tcPr>
          <w:p>
            <w:pPr>
              <w:pStyle w:val="Normal"/>
              <w:spacing w:lineRule="auto" w:line="240" w:before="0" w:after="0"/>
              <w:jc w:val="center"/>
              <w:rPr>
                <w:lang w:val="en-GB"/>
              </w:rPr>
            </w:pPr>
            <w:r>
              <w:rPr>
                <w:lang w:val="en-GB"/>
              </w:rPr>
              <w:t>0</w:t>
            </w:r>
          </w:p>
        </w:tc>
        <w:tc>
          <w:tcPr>
            <w:tcW w:w="994" w:type="dxa"/>
            <w:tcBorders/>
            <w:shd w:fill="auto" w:val="clear"/>
          </w:tcPr>
          <w:p>
            <w:pPr>
              <w:pStyle w:val="Normal"/>
              <w:spacing w:lineRule="auto" w:line="240" w:before="0" w:after="0"/>
              <w:jc w:val="center"/>
              <w:rPr>
                <w:lang w:val="en-GB"/>
              </w:rPr>
            </w:pPr>
            <w:r>
              <w:rPr>
                <w:lang w:val="en-GB"/>
              </w:rPr>
              <w:t>0</w:t>
            </w:r>
          </w:p>
        </w:tc>
      </w:tr>
      <w:tr>
        <w:trPr/>
        <w:tc>
          <w:tcPr>
            <w:tcW w:w="1326" w:type="dxa"/>
            <w:tcBorders/>
            <w:shd w:fill="auto" w:val="clear"/>
          </w:tcPr>
          <w:p>
            <w:pPr>
              <w:pStyle w:val="Normal"/>
              <w:spacing w:lineRule="auto" w:line="240" w:before="0" w:after="0"/>
              <w:jc w:val="center"/>
              <w:rPr>
                <w:lang w:val="en-GB"/>
              </w:rPr>
            </w:pPr>
            <w:r>
              <w:rPr>
                <w:lang w:val="en-GB"/>
              </w:rPr>
              <w:t>Answer5.jpg</w:t>
            </w:r>
          </w:p>
        </w:tc>
        <w:tc>
          <w:tcPr>
            <w:tcW w:w="982" w:type="dxa"/>
            <w:tcBorders/>
            <w:shd w:fill="auto" w:val="clear"/>
          </w:tcPr>
          <w:p>
            <w:pPr>
              <w:pStyle w:val="Normal"/>
              <w:spacing w:lineRule="auto" w:line="240" w:before="0" w:after="0"/>
              <w:jc w:val="center"/>
              <w:rPr>
                <w:lang w:val="en-GB"/>
              </w:rPr>
            </w:pPr>
            <w:r>
              <w:rPr>
                <w:lang w:val="en-GB"/>
              </w:rPr>
              <w:t>0</w:t>
            </w:r>
          </w:p>
        </w:tc>
        <w:tc>
          <w:tcPr>
            <w:tcW w:w="847" w:type="dxa"/>
            <w:tcBorders/>
            <w:shd w:fill="auto" w:val="clear"/>
          </w:tcPr>
          <w:p>
            <w:pPr>
              <w:pStyle w:val="Normal"/>
              <w:spacing w:lineRule="auto" w:line="240" w:before="0" w:after="0"/>
              <w:jc w:val="center"/>
              <w:rPr>
                <w:lang w:val="en-GB"/>
              </w:rPr>
            </w:pPr>
            <w:r>
              <w:rPr>
                <w:lang w:val="en-GB"/>
              </w:rPr>
              <w:t>1</w:t>
            </w:r>
          </w:p>
        </w:tc>
        <w:tc>
          <w:tcPr>
            <w:tcW w:w="891" w:type="dxa"/>
            <w:tcBorders/>
            <w:shd w:fill="auto" w:val="clear"/>
          </w:tcPr>
          <w:p>
            <w:pPr>
              <w:pStyle w:val="Normal"/>
              <w:spacing w:lineRule="auto" w:line="240" w:before="0" w:after="0"/>
              <w:jc w:val="center"/>
              <w:rPr>
                <w:lang w:val="en-GB"/>
              </w:rPr>
            </w:pPr>
            <w:r>
              <w:rPr>
                <w:lang w:val="en-GB"/>
              </w:rPr>
              <w:t>0</w:t>
            </w:r>
          </w:p>
        </w:tc>
        <w:tc>
          <w:tcPr>
            <w:tcW w:w="923" w:type="dxa"/>
            <w:tcBorders/>
            <w:shd w:fill="auto" w:val="clear"/>
          </w:tcPr>
          <w:p>
            <w:pPr>
              <w:pStyle w:val="Normal"/>
              <w:spacing w:lineRule="auto" w:line="240" w:before="0" w:after="0"/>
              <w:jc w:val="center"/>
              <w:rPr>
                <w:lang w:val="en-GB"/>
              </w:rPr>
            </w:pPr>
            <w:r>
              <w:rPr>
                <w:lang w:val="en-GB"/>
              </w:rPr>
              <w:t>0</w:t>
            </w:r>
          </w:p>
        </w:tc>
        <w:tc>
          <w:tcPr>
            <w:tcW w:w="994" w:type="dxa"/>
            <w:tcBorders/>
            <w:shd w:fill="auto" w:val="clear"/>
          </w:tcPr>
          <w:p>
            <w:pPr>
              <w:pStyle w:val="Normal"/>
              <w:spacing w:lineRule="auto" w:line="240" w:before="0" w:after="0"/>
              <w:jc w:val="center"/>
              <w:rPr>
                <w:lang w:val="en-GB"/>
              </w:rPr>
            </w:pPr>
            <w:r>
              <w:rPr>
                <w:lang w:val="en-GB"/>
              </w:rPr>
              <w:t>1</w:t>
            </w:r>
          </w:p>
        </w:tc>
      </w:tr>
      <w:tr>
        <w:trPr/>
        <w:tc>
          <w:tcPr>
            <w:tcW w:w="1326" w:type="dxa"/>
            <w:tcBorders/>
            <w:shd w:fill="auto" w:val="clear"/>
          </w:tcPr>
          <w:p>
            <w:pPr>
              <w:pStyle w:val="Normal"/>
              <w:spacing w:lineRule="auto" w:line="240" w:before="0" w:after="0"/>
              <w:jc w:val="center"/>
              <w:rPr>
                <w:lang w:val="en-GB"/>
              </w:rPr>
            </w:pPr>
            <w:r>
              <w:rPr>
                <w:lang w:val="en-GB"/>
              </w:rPr>
              <w:t>Answer6.jpg</w:t>
            </w:r>
          </w:p>
        </w:tc>
        <w:tc>
          <w:tcPr>
            <w:tcW w:w="982" w:type="dxa"/>
            <w:tcBorders/>
            <w:shd w:fill="auto" w:val="clear"/>
          </w:tcPr>
          <w:p>
            <w:pPr>
              <w:pStyle w:val="Normal"/>
              <w:spacing w:lineRule="auto" w:line="240" w:before="0" w:after="0"/>
              <w:jc w:val="center"/>
              <w:rPr>
                <w:lang w:val="en-GB"/>
              </w:rPr>
            </w:pPr>
            <w:r>
              <w:rPr>
                <w:lang w:val="en-GB"/>
              </w:rPr>
              <w:t>1</w:t>
            </w:r>
          </w:p>
        </w:tc>
        <w:tc>
          <w:tcPr>
            <w:tcW w:w="847" w:type="dxa"/>
            <w:tcBorders/>
            <w:shd w:fill="auto" w:val="clear"/>
          </w:tcPr>
          <w:p>
            <w:pPr>
              <w:pStyle w:val="Normal"/>
              <w:spacing w:lineRule="auto" w:line="240" w:before="0" w:after="0"/>
              <w:jc w:val="center"/>
              <w:rPr>
                <w:lang w:val="en-GB"/>
              </w:rPr>
            </w:pPr>
            <w:r>
              <w:rPr>
                <w:lang w:val="en-GB"/>
              </w:rPr>
              <w:t>0</w:t>
            </w:r>
          </w:p>
        </w:tc>
        <w:tc>
          <w:tcPr>
            <w:tcW w:w="891" w:type="dxa"/>
            <w:tcBorders/>
            <w:shd w:fill="auto" w:val="clear"/>
          </w:tcPr>
          <w:p>
            <w:pPr>
              <w:pStyle w:val="Normal"/>
              <w:spacing w:lineRule="auto" w:line="240" w:before="0" w:after="0"/>
              <w:jc w:val="center"/>
              <w:rPr>
                <w:lang w:val="en-GB"/>
              </w:rPr>
            </w:pPr>
            <w:r>
              <w:rPr>
                <w:lang w:val="en-GB"/>
              </w:rPr>
              <w:t>0</w:t>
            </w:r>
          </w:p>
        </w:tc>
        <w:tc>
          <w:tcPr>
            <w:tcW w:w="923" w:type="dxa"/>
            <w:tcBorders/>
            <w:shd w:fill="auto" w:val="clear"/>
          </w:tcPr>
          <w:p>
            <w:pPr>
              <w:pStyle w:val="Normal"/>
              <w:spacing w:lineRule="auto" w:line="240" w:before="0" w:after="0"/>
              <w:jc w:val="center"/>
              <w:rPr>
                <w:lang w:val="en-GB"/>
              </w:rPr>
            </w:pPr>
            <w:r>
              <w:rPr>
                <w:lang w:val="en-GB"/>
              </w:rPr>
              <w:t>0</w:t>
            </w:r>
          </w:p>
        </w:tc>
        <w:tc>
          <w:tcPr>
            <w:tcW w:w="994" w:type="dxa"/>
            <w:tcBorders/>
            <w:shd w:fill="auto" w:val="clear"/>
          </w:tcPr>
          <w:p>
            <w:pPr>
              <w:pStyle w:val="Normal"/>
              <w:spacing w:lineRule="auto" w:line="240" w:before="0" w:after="0"/>
              <w:jc w:val="center"/>
              <w:rPr>
                <w:lang w:val="en-GB"/>
              </w:rPr>
            </w:pPr>
            <w:r>
              <w:rPr>
                <w:lang w:val="en-GB"/>
              </w:rPr>
              <w:t>1</w:t>
            </w:r>
          </w:p>
        </w:tc>
      </w:tr>
      <w:tr>
        <w:trPr/>
        <w:tc>
          <w:tcPr>
            <w:tcW w:w="1326" w:type="dxa"/>
            <w:tcBorders/>
            <w:shd w:fill="auto" w:val="clear"/>
          </w:tcPr>
          <w:p>
            <w:pPr>
              <w:pStyle w:val="Normal"/>
              <w:spacing w:lineRule="auto" w:line="240" w:before="0" w:after="0"/>
              <w:jc w:val="center"/>
              <w:rPr>
                <w:lang w:val="en-GB"/>
              </w:rPr>
            </w:pPr>
            <w:r>
              <w:rPr>
                <w:lang w:val="en-GB"/>
              </w:rPr>
              <w:t>Answer7.jpg</w:t>
            </w:r>
          </w:p>
        </w:tc>
        <w:tc>
          <w:tcPr>
            <w:tcW w:w="982" w:type="dxa"/>
            <w:tcBorders/>
            <w:shd w:fill="auto" w:val="clear"/>
          </w:tcPr>
          <w:p>
            <w:pPr>
              <w:pStyle w:val="Normal"/>
              <w:spacing w:lineRule="auto" w:line="240" w:before="0" w:after="0"/>
              <w:jc w:val="center"/>
              <w:rPr>
                <w:lang w:val="en-GB"/>
              </w:rPr>
            </w:pPr>
            <w:r>
              <w:rPr>
                <w:lang w:val="en-GB"/>
              </w:rPr>
              <w:t>0</w:t>
            </w:r>
          </w:p>
        </w:tc>
        <w:tc>
          <w:tcPr>
            <w:tcW w:w="847" w:type="dxa"/>
            <w:tcBorders/>
            <w:shd w:fill="auto" w:val="clear"/>
          </w:tcPr>
          <w:p>
            <w:pPr>
              <w:pStyle w:val="Normal"/>
              <w:spacing w:lineRule="auto" w:line="240" w:before="0" w:after="0"/>
              <w:jc w:val="center"/>
              <w:rPr>
                <w:lang w:val="en-GB"/>
              </w:rPr>
            </w:pPr>
            <w:r>
              <w:rPr>
                <w:lang w:val="en-GB"/>
              </w:rPr>
              <w:t>1</w:t>
            </w:r>
          </w:p>
        </w:tc>
        <w:tc>
          <w:tcPr>
            <w:tcW w:w="891" w:type="dxa"/>
            <w:tcBorders/>
            <w:shd w:fill="auto" w:val="clear"/>
          </w:tcPr>
          <w:p>
            <w:pPr>
              <w:pStyle w:val="Normal"/>
              <w:spacing w:lineRule="auto" w:line="240" w:before="0" w:after="0"/>
              <w:jc w:val="center"/>
              <w:rPr>
                <w:lang w:val="en-GB"/>
              </w:rPr>
            </w:pPr>
            <w:r>
              <w:rPr>
                <w:lang w:val="en-GB"/>
              </w:rPr>
              <w:t>1</w:t>
            </w:r>
          </w:p>
        </w:tc>
        <w:tc>
          <w:tcPr>
            <w:tcW w:w="923" w:type="dxa"/>
            <w:tcBorders/>
            <w:shd w:fill="auto" w:val="clear"/>
          </w:tcPr>
          <w:p>
            <w:pPr>
              <w:pStyle w:val="Normal"/>
              <w:spacing w:lineRule="auto" w:line="240" w:before="0" w:after="0"/>
              <w:jc w:val="center"/>
              <w:rPr>
                <w:lang w:val="en-GB"/>
              </w:rPr>
            </w:pPr>
            <w:r>
              <w:rPr>
                <w:lang w:val="en-GB"/>
              </w:rPr>
              <w:t>0</w:t>
            </w:r>
          </w:p>
        </w:tc>
        <w:tc>
          <w:tcPr>
            <w:tcW w:w="994" w:type="dxa"/>
            <w:tcBorders/>
            <w:shd w:fill="auto" w:val="clear"/>
          </w:tcPr>
          <w:p>
            <w:pPr>
              <w:pStyle w:val="Normal"/>
              <w:spacing w:lineRule="auto" w:line="240" w:before="0" w:after="0"/>
              <w:jc w:val="center"/>
              <w:rPr>
                <w:lang w:val="en-GB"/>
              </w:rPr>
            </w:pPr>
            <w:r>
              <w:rPr>
                <w:lang w:val="en-GB"/>
              </w:rPr>
              <w:t>0</w:t>
            </w:r>
          </w:p>
        </w:tc>
      </w:tr>
    </w:tbl>
    <w:p>
      <w:pPr>
        <w:pStyle w:val="Normal"/>
        <w:rPr>
          <w:lang w:val="en-GB"/>
        </w:rPr>
      </w:pPr>
      <w:r>
        <w:rPr>
          <w:lang w:val="en-GB"/>
        </w:rPr>
      </w:r>
    </w:p>
    <w:p>
      <w:pPr>
        <w:pStyle w:val="Normal"/>
        <w:jc w:val="center"/>
        <w:rPr>
          <w:rFonts w:eastAsia="" w:eastAsiaTheme="minorEastAsia"/>
          <w:lang w:val="en-GB"/>
        </w:rPr>
      </w:pPr>
      <w:r>
        <w:rPr>
          <w:lang w:val="en-GB"/>
        </w:rPr>
        <w:t xml:space="preserve">F1 Score = </w:t>
      </w:r>
      <w:r>
        <w:rPr/>
      </w:r>
      <m:oMath xmlns:m="http://schemas.openxmlformats.org/officeDocument/2006/math">
        <m:f>
          <m:num>
            <m:r>
              <w:rPr>
                <w:rFonts w:ascii="Cambria Math" w:hAnsi="Cambria Math"/>
              </w:rPr>
              <m:t xml:space="preserve">2</m:t>
            </m:r>
            <m:r>
              <w:rPr>
                <w:rFonts w:ascii="Cambria Math" w:hAnsi="Cambria Math"/>
              </w:rPr>
              <m:t xml:space="preserve">∗</m:t>
            </m:r>
            <m:r>
              <w:rPr>
                <w:rFonts w:ascii="Cambria Math" w:hAnsi="Cambria Math"/>
              </w:rPr>
              <m:t xml:space="preserve">Precision</m:t>
            </m:r>
            <m:r>
              <w:rPr>
                <w:rFonts w:ascii="Cambria Math" w:hAnsi="Cambria Math"/>
              </w:rPr>
              <m:t xml:space="preserve">∗</m:t>
            </m:r>
            <m:r>
              <w:rPr>
                <w:rFonts w:ascii="Cambria Math" w:hAnsi="Cambria Math"/>
              </w:rPr>
              <m:t xml:space="preserve">recall</m:t>
            </m:r>
          </m:num>
          <m:den>
            <m:r>
              <w:rPr>
                <w:rFonts w:ascii="Cambria Math" w:hAnsi="Cambria Math"/>
              </w:rPr>
              <m:t xml:space="preserve">Precision</m:t>
            </m:r>
            <m:r>
              <w:rPr>
                <w:rFonts w:ascii="Cambria Math" w:hAnsi="Cambria Math"/>
              </w:rPr>
              <m:t xml:space="preserve">+</m:t>
            </m:r>
            <m:r>
              <w:rPr>
                <w:rFonts w:ascii="Cambria Math" w:hAnsi="Cambria Math"/>
              </w:rPr>
              <m:t xml:space="preserve">recall</m:t>
            </m:r>
          </m:den>
        </m:f>
      </m:oMath>
    </w:p>
    <w:p>
      <w:pPr>
        <w:pStyle w:val="Normal"/>
        <w:jc w:val="center"/>
        <w:rPr>
          <w:rFonts w:eastAsia="" w:eastAsiaTheme="minorEastAsia"/>
          <w:lang w:val="en-GB"/>
        </w:rPr>
      </w:pPr>
      <w:r>
        <w:rPr/>
      </w:r>
      <m:oMath xmlns:m="http://schemas.openxmlformats.org/officeDocument/2006/math"/>
      <w:r>
        <w:rPr/>
      </w:r>
      <m:oMath xmlns:m="http://schemas.openxmlformats.org/officeDocument/2006/math">
        <m:r>
          <w:rPr>
            <w:rFonts w:ascii="Cambria Math" w:hAnsi="Cambria Math"/>
          </w:rPr>
          <m:t xml:space="preserve">Scor</m:t>
        </m:r>
        <m:sSub>
          <m:e>
            <m:r>
              <w:rPr>
                <w:rFonts w:ascii="Cambria Math" w:hAnsi="Cambria Math"/>
              </w:rPr>
              <m:t xml:space="preserve">e</m:t>
            </m:r>
          </m:e>
          <m:sub>
            <m:r>
              <w:rPr>
                <w:rFonts w:ascii="Cambria Math" w:hAnsi="Cambria Math"/>
              </w:rPr>
              <m:t xml:space="preserve">Task</m:t>
            </m:r>
            <m:r>
              <w:rPr>
                <w:rFonts w:ascii="Cambria Math" w:hAnsi="Cambria Math"/>
              </w:rPr>
              <m:t xml:space="preserve">1</m:t>
            </m:r>
          </m:sub>
        </m:sSub>
        <m:r>
          <w:rPr>
            <w:rFonts w:ascii="Cambria Math" w:hAnsi="Cambria Math"/>
          </w:rPr>
          <m:t xml:space="preserve">=</m:t>
        </m:r>
        <m:f>
          <m:num>
            <m:r>
              <w:rPr>
                <w:rFonts w:ascii="Cambria Math" w:hAnsi="Cambria Math"/>
              </w:rPr>
              <m:t xml:space="preserve">2</m:t>
            </m:r>
            <m:r>
              <w:rPr>
                <w:rFonts w:ascii="Cambria Math" w:hAnsi="Cambria Math"/>
              </w:rPr>
              <m:t xml:space="preserve">∗</m:t>
            </m:r>
            <m:r>
              <w:rPr>
                <w:rFonts w:ascii="Cambria Math" w:hAnsi="Cambria Math"/>
              </w:rPr>
              <m:t xml:space="preserve">0.</m:t>
            </m:r>
            <m:d>
              <m:dPr>
                <m:begChr m:val="("/>
                <m:endChr m:val=")"/>
              </m:dPr>
              <m:e>
                <m:r>
                  <w:rPr>
                    <w:rFonts w:ascii="Cambria Math" w:hAnsi="Cambria Math"/>
                  </w:rPr>
                  <m:t xml:space="preserve">6</m:t>
                </m:r>
              </m:e>
            </m:d>
            <m:r>
              <w:rPr>
                <w:rFonts w:ascii="Cambria Math" w:hAnsi="Cambria Math"/>
              </w:rPr>
              <m:t xml:space="preserve">∗</m:t>
            </m:r>
            <m:r>
              <w:rPr>
                <w:rFonts w:ascii="Cambria Math" w:hAnsi="Cambria Math"/>
              </w:rPr>
              <m:t xml:space="preserve">0.5</m:t>
            </m:r>
          </m:num>
          <m:den>
            <m:r>
              <w:rPr>
                <w:rFonts w:ascii="Cambria Math" w:hAnsi="Cambria Math"/>
              </w:rPr>
              <m:t xml:space="preserve">0.</m:t>
            </m:r>
            <m:d>
              <m:dPr>
                <m:begChr m:val="("/>
                <m:endChr m:val=")"/>
              </m:dPr>
              <m:e>
                <m:r>
                  <w:rPr>
                    <w:rFonts w:ascii="Cambria Math" w:hAnsi="Cambria Math"/>
                  </w:rPr>
                  <m:t xml:space="preserve">6</m:t>
                </m:r>
              </m:e>
            </m:d>
            <m:r>
              <w:rPr>
                <w:rFonts w:ascii="Cambria Math" w:hAnsi="Cambria Math"/>
              </w:rPr>
              <m:t xml:space="preserve">+</m:t>
            </m:r>
            <m:r>
              <w:rPr>
                <w:rFonts w:ascii="Cambria Math" w:hAnsi="Cambria Math"/>
              </w:rPr>
              <m:t xml:space="preserve">0.5</m:t>
            </m:r>
          </m:den>
        </m:f>
        <m:r>
          <w:rPr>
            <w:rFonts w:ascii="Cambria Math" w:hAnsi="Cambria Math"/>
          </w:rPr>
          <m:t xml:space="preserve">∗</m:t>
        </m:r>
        <m:r>
          <w:rPr>
            <w:rFonts w:ascii="Cambria Math" w:hAnsi="Cambria Math"/>
          </w:rPr>
          <m:t xml:space="preserve">0.2</m:t>
        </m:r>
        <m:r>
          <w:rPr>
            <w:rFonts w:ascii="Cambria Math" w:hAnsi="Cambria Math"/>
          </w:rPr>
          <m:t xml:space="preserve">+</m:t>
        </m:r>
        <m:f>
          <m:num>
            <m:r>
              <w:rPr>
                <w:rFonts w:ascii="Cambria Math" w:hAnsi="Cambria Math"/>
              </w:rPr>
              <m:t xml:space="preserve">2</m:t>
            </m:r>
            <m:r>
              <w:rPr>
                <w:rFonts w:ascii="Cambria Math" w:hAnsi="Cambria Math"/>
              </w:rPr>
              <m:t xml:space="preserve">∗</m:t>
            </m:r>
            <m:r>
              <w:rPr>
                <w:rFonts w:ascii="Cambria Math" w:hAnsi="Cambria Math"/>
              </w:rPr>
              <m:t xml:space="preserve">0.5</m:t>
            </m:r>
            <m:r>
              <w:rPr>
                <w:rFonts w:ascii="Cambria Math" w:hAnsi="Cambria Math"/>
              </w:rPr>
              <m:t xml:space="preserve">∗</m:t>
            </m:r>
            <m:r>
              <w:rPr>
                <w:rFonts w:ascii="Cambria Math" w:hAnsi="Cambria Math"/>
              </w:rPr>
              <m:t xml:space="preserve">0.25</m:t>
            </m:r>
          </m:num>
          <m:den>
            <m:r>
              <w:rPr>
                <w:rFonts w:ascii="Cambria Math" w:hAnsi="Cambria Math"/>
              </w:rPr>
              <m:t xml:space="preserve">0.5</m:t>
            </m:r>
            <m:r>
              <w:rPr>
                <w:rFonts w:ascii="Cambria Math" w:hAnsi="Cambria Math"/>
              </w:rPr>
              <m:t xml:space="preserve">+</m:t>
            </m:r>
            <m:r>
              <w:rPr>
                <w:rFonts w:ascii="Cambria Math" w:hAnsi="Cambria Math"/>
              </w:rPr>
              <m:t xml:space="preserve">0.25</m:t>
            </m:r>
          </m:den>
        </m:f>
        <m:r>
          <w:rPr>
            <w:rFonts w:ascii="Cambria Math" w:hAnsi="Cambria Math"/>
          </w:rPr>
          <m:t xml:space="preserve">∗</m:t>
        </m:r>
        <m:r>
          <w:rPr>
            <w:rFonts w:ascii="Cambria Math" w:hAnsi="Cambria Math"/>
          </w:rPr>
          <m:t xml:space="preserve">0.2</m:t>
        </m:r>
        <m:r>
          <w:rPr>
            <w:rFonts w:ascii="Cambria Math" w:hAnsi="Cambria Math"/>
          </w:rPr>
          <m:t xml:space="preserve">+</m:t>
        </m:r>
        <m:f>
          <m:num>
            <m:r>
              <w:rPr>
                <w:rFonts w:ascii="Cambria Math" w:hAnsi="Cambria Math"/>
              </w:rPr>
              <m:t xml:space="preserve">2</m:t>
            </m:r>
            <m:r>
              <w:rPr>
                <w:rFonts w:ascii="Cambria Math" w:hAnsi="Cambria Math"/>
              </w:rPr>
              <m:t xml:space="preserve">∗</m:t>
            </m:r>
            <m:r>
              <w:rPr>
                <w:rFonts w:ascii="Cambria Math" w:hAnsi="Cambria Math"/>
              </w:rPr>
              <m:t xml:space="preserve">0.</m:t>
            </m:r>
            <m:d>
              <m:dPr>
                <m:begChr m:val="("/>
                <m:endChr m:val=")"/>
              </m:dPr>
              <m:e>
                <m:r>
                  <w:rPr>
                    <w:rFonts w:ascii="Cambria Math" w:hAnsi="Cambria Math"/>
                  </w:rPr>
                  <m:t xml:space="preserve">6</m:t>
                </m:r>
              </m:e>
            </m:d>
            <m:r>
              <w:rPr>
                <w:rFonts w:ascii="Cambria Math" w:hAnsi="Cambria Math"/>
              </w:rPr>
              <m:t xml:space="preserve">∗</m:t>
            </m:r>
            <m:r>
              <w:rPr>
                <w:rFonts w:ascii="Cambria Math" w:hAnsi="Cambria Math"/>
              </w:rPr>
              <m:t xml:space="preserve">0.4</m:t>
            </m:r>
          </m:num>
          <m:den>
            <m:r>
              <w:rPr>
                <w:rFonts w:ascii="Cambria Math" w:hAnsi="Cambria Math"/>
              </w:rPr>
              <m:t xml:space="preserve">0.</m:t>
            </m:r>
            <m:d>
              <m:dPr>
                <m:begChr m:val="("/>
                <m:endChr m:val=")"/>
              </m:dPr>
              <m:e>
                <m:r>
                  <w:rPr>
                    <w:rFonts w:ascii="Cambria Math" w:hAnsi="Cambria Math"/>
                  </w:rPr>
                  <m:t xml:space="preserve">6</m:t>
                </m:r>
              </m:e>
            </m:d>
            <m:r>
              <w:rPr>
                <w:rFonts w:ascii="Cambria Math" w:hAnsi="Cambria Math"/>
              </w:rPr>
              <m:t xml:space="preserve">+</m:t>
            </m:r>
            <m:r>
              <w:rPr>
                <w:rFonts w:ascii="Cambria Math" w:hAnsi="Cambria Math"/>
              </w:rPr>
              <m:t xml:space="preserve">0.4</m:t>
            </m:r>
          </m:den>
        </m:f>
        <m:r>
          <w:rPr>
            <w:rFonts w:ascii="Cambria Math" w:hAnsi="Cambria Math"/>
          </w:rPr>
          <m:t xml:space="preserve">∗</m:t>
        </m:r>
        <m:r>
          <w:rPr>
            <w:rFonts w:ascii="Cambria Math" w:hAnsi="Cambria Math"/>
          </w:rPr>
          <m:t xml:space="preserve">0.2</m:t>
        </m:r>
        <m:r>
          <w:rPr>
            <w:rFonts w:ascii="Cambria Math" w:hAnsi="Cambria Math"/>
          </w:rPr>
          <m:t xml:space="preserve">+</m:t>
        </m:r>
        <m:r>
          <w:rPr>
            <w:rFonts w:ascii="Cambria Math" w:hAnsi="Cambria Math"/>
          </w:rPr>
          <m:t xml:space="preserve">2</m:t>
        </m:r>
        <m: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0.2</m:t>
        </m:r>
        <m:r>
          <w:rPr>
            <w:rFonts w:ascii="Cambria Math" w:hAnsi="Cambria Math"/>
          </w:rPr>
          <m:t xml:space="preserve">+</m:t>
        </m:r>
        <m:f>
          <m:num>
            <m:r>
              <w:rPr>
                <w:rFonts w:ascii="Cambria Math" w:hAnsi="Cambria Math"/>
              </w:rPr>
              <m:t xml:space="preserve">2</m:t>
            </m:r>
            <m:r>
              <w:rPr>
                <w:rFonts w:ascii="Cambria Math" w:hAnsi="Cambria Math"/>
              </w:rPr>
              <m:t xml:space="preserve">∗</m:t>
            </m:r>
            <m:r>
              <w:rPr>
                <w:rFonts w:ascii="Cambria Math" w:hAnsi="Cambria Math"/>
              </w:rPr>
              <m:t xml:space="preserve">0.8</m:t>
            </m:r>
            <m:r>
              <w:rPr>
                <w:rFonts w:ascii="Cambria Math" w:hAnsi="Cambria Math"/>
              </w:rPr>
              <m:t xml:space="preserve">∗</m:t>
            </m:r>
            <m:r>
              <w:rPr>
                <w:rFonts w:ascii="Cambria Math" w:hAnsi="Cambria Math"/>
              </w:rPr>
              <m:t xml:space="preserve">0.8</m:t>
            </m:r>
          </m:num>
          <m:den>
            <m:r>
              <w:rPr>
                <w:rFonts w:ascii="Cambria Math" w:hAnsi="Cambria Math"/>
              </w:rPr>
              <m:t xml:space="preserve">0.8</m:t>
            </m:r>
            <m:r>
              <w:rPr>
                <w:rFonts w:ascii="Cambria Math" w:hAnsi="Cambria Math"/>
              </w:rPr>
              <m:t xml:space="preserve">+</m:t>
            </m:r>
            <m:r>
              <w:rPr>
                <w:rFonts w:ascii="Cambria Math" w:hAnsi="Cambria Math"/>
              </w:rPr>
              <m:t xml:space="preserve">0.8</m:t>
            </m:r>
          </m:den>
        </m:f>
        <m:r>
          <w:rPr>
            <w:rFonts w:ascii="Cambria Math" w:hAnsi="Cambria Math"/>
          </w:rPr>
          <m:t xml:space="preserve">∗</m:t>
        </m:r>
        <m:r>
          <w:rPr>
            <w:rFonts w:ascii="Cambria Math" w:hAnsi="Cambria Math"/>
          </w:rPr>
          <m:t xml:space="preserve">0.2</m:t>
        </m:r>
        <m:r>
          <w:rPr>
            <w:rFonts w:ascii="Cambria Math" w:hAnsi="Cambria Math"/>
          </w:rPr>
          <m:t xml:space="preserve">=</m:t>
        </m:r>
        <m:r>
          <w:rPr>
            <w:rFonts w:ascii="Cambria Math" w:hAnsi="Cambria Math"/>
          </w:rPr>
          <m:t xml:space="preserve">42</m:t>
        </m:r>
        <m:r>
          <w:rPr>
            <w:rFonts w:ascii="Cambria Math" w:hAnsi="Cambria Math"/>
          </w:rPr>
          <m:t xml:space="preserve">,</m:t>
        </m:r>
        <m:r>
          <w:rPr>
            <w:rFonts w:ascii="Cambria Math" w:hAnsi="Cambria Math"/>
          </w:rPr>
          <m:t xml:space="preserve">61</m:t>
        </m:r>
      </m:oMath>
    </w:p>
    <w:p>
      <w:pPr>
        <w:pStyle w:val="Heading3"/>
        <w:rPr>
          <w:rFonts w:eastAsia="" w:eastAsiaTheme="minorEastAsia"/>
          <w:lang w:val="en-GB"/>
        </w:rPr>
      </w:pPr>
      <w:r>
        <w:rPr>
          <w:rFonts w:eastAsia="" w:eastAsiaTheme="minorEastAsia"/>
          <w:lang w:val="en-GB"/>
        </w:rPr>
      </w:r>
    </w:p>
    <w:p>
      <w:pPr>
        <w:pStyle w:val="Heading3"/>
        <w:rPr>
          <w:rFonts w:eastAsia="" w:eastAsiaTheme="minorEastAsia"/>
          <w:lang w:val="en-GB"/>
        </w:rPr>
      </w:pPr>
      <w:r>
        <w:rPr>
          <w:rFonts w:eastAsia="" w:eastAsiaTheme="minorEastAsia"/>
          <w:lang w:val="en-GB"/>
        </w:rPr>
      </w:r>
    </w:p>
    <w:p>
      <w:pPr>
        <w:pStyle w:val="Heading3"/>
        <w:rPr>
          <w:rFonts w:eastAsia="" w:eastAsiaTheme="minorEastAsia"/>
          <w:lang w:val="en-GB"/>
        </w:rPr>
      </w:pPr>
      <w:r>
        <w:rPr>
          <w:rFonts w:eastAsia="" w:eastAsiaTheme="minorEastAsia"/>
          <w:lang w:val="en-GB"/>
        </w:rPr>
        <w:t>Final remarks</w:t>
      </w:r>
    </w:p>
    <w:p>
      <w:pPr>
        <w:pStyle w:val="ListParagraph"/>
        <w:numPr>
          <w:ilvl w:val="0"/>
          <w:numId w:val="1"/>
        </w:numPr>
        <w:rPr>
          <w:lang w:val="en-GB"/>
        </w:rPr>
      </w:pPr>
      <w:r>
        <w:rPr>
          <w:lang w:val="en-GB"/>
        </w:rPr>
        <w:t>Assume, that all text files given to you are UTF-8 encoded, with Unix style line endings. Your answer should be given in same fashion</w:t>
      </w:r>
    </w:p>
    <w:p>
      <w:pPr>
        <w:pStyle w:val="ListParagraph"/>
        <w:numPr>
          <w:ilvl w:val="0"/>
          <w:numId w:val="1"/>
        </w:numPr>
        <w:rPr>
          <w:lang w:val="en-GB"/>
        </w:rPr>
      </w:pPr>
      <w:r>
        <w:rPr>
          <w:lang w:val="en-GB"/>
        </w:rPr>
        <w:t>Inside data folder you will find the validation set. All the pictures inside it are labelled, but marked as belonging to a “validation” class. You can, but do not have to use this pictures to improve accuracy of your solution.</w:t>
      </w:r>
    </w:p>
    <w:p>
      <w:pPr>
        <w:pStyle w:val="ListParagraph"/>
        <w:numPr>
          <w:ilvl w:val="0"/>
          <w:numId w:val="1"/>
        </w:numPr>
        <w:rPr>
          <w:lang w:val="en-GB"/>
        </w:rPr>
      </w:pPr>
      <w:r>
        <w:rPr>
          <w:lang w:val="en-GB"/>
        </w:rPr>
        <w:t>You are given the “output_all.csv” file with labels and predictions for the whole train set.</w:t>
      </w:r>
    </w:p>
    <w:p>
      <w:pPr>
        <w:pStyle w:val="ListParagraph"/>
        <w:numPr>
          <w:ilvl w:val="0"/>
          <w:numId w:val="1"/>
        </w:numPr>
        <w:rPr>
          <w:lang w:val="en-GB"/>
        </w:rPr>
      </w:pPr>
      <w:r>
        <w:rPr>
          <w:lang w:val="en-GB"/>
        </w:rPr>
        <w:t>Inside “data” folder you will have all the pictures with respective folders matched to a label from Task 2.</w:t>
      </w:r>
    </w:p>
    <w:p>
      <w:pPr>
        <w:pStyle w:val="ListParagraph"/>
        <w:numPr>
          <w:ilvl w:val="0"/>
          <w:numId w:val="1"/>
        </w:numPr>
        <w:rPr>
          <w:lang w:val="en-GB"/>
        </w:rPr>
      </w:pPr>
      <w:r>
        <w:rPr>
          <w:lang w:val="en-GB"/>
        </w:rPr>
        <w:t>There’s a src folder with a skeleton Python code for generating sample output which validates correctly</w:t>
      </w:r>
    </w:p>
    <w:p>
      <w:pPr>
        <w:pStyle w:val="ListParagraph"/>
        <w:numPr>
          <w:ilvl w:val="0"/>
          <w:numId w:val="1"/>
        </w:numPr>
        <w:rPr>
          <w:lang w:val="en-GB"/>
        </w:rPr>
      </w:pPr>
      <w:r>
        <w:rPr>
          <w:lang w:val="en-GB"/>
        </w:rPr>
        <w:t>Last, but not least, you have an “ingscorer” folder contain python module used for scoring.</w:t>
      </w:r>
    </w:p>
    <w:p>
      <w:pPr>
        <w:pStyle w:val="Heading2"/>
        <w:rPr>
          <w:lang w:val="en-GB"/>
        </w:rPr>
      </w:pPr>
      <w:r>
        <w:rPr>
          <w:lang w:val="en-GB"/>
        </w:rPr>
      </w:r>
    </w:p>
    <w:p>
      <w:pPr>
        <w:pStyle w:val="Heading2"/>
        <w:rPr/>
      </w:pPr>
      <w:r>
        <w:rPr/>
        <w:t>Submission instructions</w:t>
      </w:r>
    </w:p>
    <w:p>
      <w:pPr>
        <w:pStyle w:val="Heading2"/>
        <w:rPr/>
      </w:pPr>
      <w:r>
        <w:rPr/>
      </w:r>
    </w:p>
    <w:p>
      <w:pPr>
        <w:pStyle w:val="Normal"/>
        <w:rPr/>
      </w:pPr>
      <w:r>
        <w:rPr/>
        <w:t xml:space="preserve">Submit once per </w:t>
      </w:r>
      <w:r>
        <w:rPr/>
        <w:t>15 minut.</w:t>
      </w:r>
    </w:p>
    <w:p>
      <w:pPr>
        <w:pStyle w:val="Normal"/>
        <w:rPr/>
      </w:pPr>
      <w:r>
        <w:rPr/>
      </w:r>
      <w:r>
        <w:br w:type="page"/>
      </w:r>
    </w:p>
    <w:p>
      <w:pPr>
        <w:pStyle w:val="Heading2"/>
        <w:rPr>
          <w:lang w:val="en-GB"/>
        </w:rPr>
      </w:pPr>
      <w:r>
        <w:rPr>
          <w:lang w:val="en-GB"/>
        </w:rPr>
        <w:t>Additional task</w:t>
      </w:r>
    </w:p>
    <w:p>
      <w:pPr>
        <w:pStyle w:val="Normal"/>
        <w:rPr>
          <w:lang w:val="en-GB"/>
        </w:rPr>
      </w:pPr>
      <w:r>
        <w:rPr>
          <w:lang w:val="en-GB"/>
        </w:rPr>
      </w:r>
    </w:p>
    <w:p>
      <w:pPr>
        <w:pStyle w:val="Normal"/>
        <w:rPr>
          <w:lang w:val="en-GB"/>
        </w:rPr>
      </w:pPr>
      <w:r>
        <w:rPr>
          <w:lang w:val="en-GB"/>
        </w:rPr>
        <w:t>Welcome to a marvellous world of real estate. All of our consultants are currently busy, so you’ll have to help yourselves.</w:t>
      </w:r>
    </w:p>
    <w:p>
      <w:pPr>
        <w:pStyle w:val="Normal"/>
        <w:rPr>
          <w:lang w:val="en-GB"/>
        </w:rPr>
      </w:pPr>
      <w:r>
        <w:rPr>
          <w:lang w:val="en-GB"/>
        </w:rPr>
        <w:t>Inside “input” folder you’ll find 3 sample test sets. Each set consists of multiple files:</w:t>
      </w:r>
    </w:p>
    <w:p>
      <w:pPr>
        <w:pStyle w:val="ListParagraph"/>
        <w:numPr>
          <w:ilvl w:val="0"/>
          <w:numId w:val="2"/>
        </w:numPr>
        <w:rPr>
          <w:lang w:val="en-GB"/>
        </w:rPr>
      </w:pPr>
      <w:r>
        <w:rPr>
          <w:lang w:val="en-GB"/>
        </w:rPr>
        <w:t>Jpg files with pictures</w:t>
      </w:r>
      <w:bookmarkStart w:id="0" w:name="_GoBack"/>
      <w:bookmarkEnd w:id="0"/>
    </w:p>
    <w:p>
      <w:pPr>
        <w:pStyle w:val="ListParagraph"/>
        <w:numPr>
          <w:ilvl w:val="0"/>
          <w:numId w:val="2"/>
        </w:numPr>
        <w:rPr>
          <w:lang w:val="en-GB"/>
        </w:rPr>
      </w:pPr>
      <w:r>
        <w:rPr>
          <w:lang w:val="en-GB"/>
        </w:rPr>
        <w:t>Json files with tags describing each picture</w:t>
      </w:r>
    </w:p>
    <w:p>
      <w:pPr>
        <w:pStyle w:val="ListParagraph"/>
        <w:numPr>
          <w:ilvl w:val="0"/>
          <w:numId w:val="2"/>
        </w:numPr>
        <w:rPr>
          <w:lang w:val="en-GB"/>
        </w:rPr>
      </w:pPr>
      <w:r>
        <w:rPr>
          <w:lang w:val="en-GB"/>
        </w:rPr>
        <w:t>Summary file in which every picture is labelled to a correct room class</w:t>
      </w:r>
    </w:p>
    <w:p>
      <w:pPr>
        <w:pStyle w:val="Normal"/>
        <w:rPr>
          <w:lang w:val="en-GB"/>
        </w:rPr>
      </w:pPr>
      <w:r>
        <w:rPr>
          <w:lang w:val="en-GB"/>
        </w:rPr>
        <w:t>Your task is to prepare a brochure/flyer/offer. Make it graphical and modern. Use NLP and text generation methods to utilise metadata and provide a human readable (and well composed!) description of each test set (assume that each test set is a separate flat and you have pictures of all rooms).</w:t>
      </w:r>
    </w:p>
    <w:p>
      <w:pPr>
        <w:pStyle w:val="Normal"/>
        <w:rPr>
          <w:lang w:val="en-GB"/>
        </w:rPr>
      </w:pPr>
      <w:r>
        <w:rPr>
          <w:lang w:val="en-GB"/>
        </w:rPr>
        <w:t>Generate your answer into a PDF file (one page per each test set).</w:t>
      </w:r>
    </w:p>
    <w:p>
      <w:pPr>
        <w:pStyle w:val="Normal"/>
        <w:widowControl/>
        <w:bidi w:val="0"/>
        <w:spacing w:lineRule="auto" w:line="259" w:before="0" w:after="160"/>
        <w:jc w:val="left"/>
        <w:rPr/>
      </w:pPr>
      <w:r>
        <w:rPr>
          <w:lang w:val="en-GB"/>
        </w:rPr>
        <w:t>No cheating please! During evaluation phase you will get a folder with same structure as "input" directory. Your solution has to generate the mentioned PDF file on the fly.</w:t>
      </w:r>
    </w:p>
    <w:sectPr>
      <w:type w:val="nextPage"/>
      <w:pgSz w:w="11906" w:h="16838"/>
      <w:pgMar w:left="1417" w:right="1417"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Segoe UI">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 w:name="Calibri">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bullet"/>
      <w:lvlText w:val="-"/>
      <w:lvlJc w:val="left"/>
      <w:pPr>
        <w:ind w:left="720" w:hanging="360"/>
      </w:pPr>
      <w:rPr>
        <w:rFonts w:ascii="Calibri" w:hAnsi="Calibri" w:cs="Calibri" w:hint="default"/>
        <w:rFonts w:cs="Calibri"/>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pl-P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pl-PL"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pl-PL" w:eastAsia="en-US" w:bidi="ar-SA"/>
    </w:rPr>
  </w:style>
  <w:style w:type="paragraph" w:styleId="Heading1">
    <w:name w:val="Heading 1"/>
    <w:basedOn w:val="Normal"/>
    <w:next w:val="Normal"/>
    <w:link w:val="Nagwek1Znak"/>
    <w:uiPriority w:val="9"/>
    <w:qFormat/>
    <w:rsid w:val="000b3c9c"/>
    <w:pPr>
      <w:keepNext w:val="true"/>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2">
    <w:name w:val="Heading 2"/>
    <w:basedOn w:val="Normal"/>
    <w:next w:val="Normal"/>
    <w:link w:val="Nagwek2Znak"/>
    <w:uiPriority w:val="9"/>
    <w:unhideWhenUsed/>
    <w:qFormat/>
    <w:rsid w:val="000b3c9c"/>
    <w:pPr>
      <w:keepNext w:val="true"/>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paragraph" w:styleId="Heading3">
    <w:name w:val="Heading 3"/>
    <w:basedOn w:val="Normal"/>
    <w:next w:val="Normal"/>
    <w:link w:val="Nagwek3Znak"/>
    <w:uiPriority w:val="9"/>
    <w:unhideWhenUsed/>
    <w:qFormat/>
    <w:rsid w:val="00926e17"/>
    <w:pPr>
      <w:keepNext w:val="true"/>
      <w:keepLines/>
      <w:spacing w:before="40" w:after="0"/>
      <w:outlineLvl w:val="2"/>
    </w:pPr>
    <w:rPr>
      <w:rFonts w:ascii="Calibri Light" w:hAnsi="Calibri Light" w:eastAsia="" w:cs="" w:asciiTheme="majorHAnsi" w:cstheme="majorBidi" w:eastAsiaTheme="majorEastAsia" w:hAnsiTheme="majorHAnsi"/>
      <w:color w:val="1F4D78" w:themeColor="accent1" w:themeShade="7f"/>
      <w:sz w:val="24"/>
      <w:szCs w:val="24"/>
    </w:rPr>
  </w:style>
  <w:style w:type="character" w:styleId="DefaultParagraphFont" w:default="1">
    <w:name w:val="Default Paragraph Font"/>
    <w:uiPriority w:val="1"/>
    <w:semiHidden/>
    <w:unhideWhenUsed/>
    <w:qFormat/>
    <w:rPr/>
  </w:style>
  <w:style w:type="character" w:styleId="Nagwek2Znak" w:customStyle="1">
    <w:name w:val="Nagłówek 2 Znak"/>
    <w:basedOn w:val="DefaultParagraphFont"/>
    <w:link w:val="Nagwek2"/>
    <w:uiPriority w:val="9"/>
    <w:qFormat/>
    <w:rsid w:val="000b3c9c"/>
    <w:rPr>
      <w:rFonts w:ascii="Calibri Light" w:hAnsi="Calibri Light" w:eastAsia="" w:cs="" w:asciiTheme="majorHAnsi" w:cstheme="majorBidi" w:eastAsiaTheme="majorEastAsia" w:hAnsiTheme="majorHAnsi"/>
      <w:color w:val="2E74B5" w:themeColor="accent1" w:themeShade="bf"/>
      <w:sz w:val="26"/>
      <w:szCs w:val="26"/>
    </w:rPr>
  </w:style>
  <w:style w:type="character" w:styleId="Nagwek1Znak" w:customStyle="1">
    <w:name w:val="Nagłówek 1 Znak"/>
    <w:basedOn w:val="DefaultParagraphFont"/>
    <w:link w:val="Nagwek1"/>
    <w:uiPriority w:val="9"/>
    <w:qFormat/>
    <w:rsid w:val="000b3c9c"/>
    <w:rPr>
      <w:rFonts w:ascii="Calibri Light" w:hAnsi="Calibri Light" w:eastAsia="" w:cs="" w:asciiTheme="majorHAnsi" w:cstheme="majorBidi" w:eastAsiaTheme="majorEastAsia" w:hAnsiTheme="majorHAnsi"/>
      <w:color w:val="2E74B5" w:themeColor="accent1" w:themeShade="bf"/>
      <w:sz w:val="32"/>
      <w:szCs w:val="32"/>
    </w:rPr>
  </w:style>
  <w:style w:type="character" w:styleId="Nagwek3Znak" w:customStyle="1">
    <w:name w:val="Nagłówek 3 Znak"/>
    <w:basedOn w:val="DefaultParagraphFont"/>
    <w:link w:val="Nagwek3"/>
    <w:uiPriority w:val="9"/>
    <w:qFormat/>
    <w:rsid w:val="00926e17"/>
    <w:rPr>
      <w:rFonts w:ascii="Calibri Light" w:hAnsi="Calibri Light" w:eastAsia="" w:cs="" w:asciiTheme="majorHAnsi" w:cstheme="majorBidi" w:eastAsiaTheme="majorEastAsia" w:hAnsiTheme="majorHAnsi"/>
      <w:color w:val="1F4D78" w:themeColor="accent1" w:themeShade="7f"/>
      <w:sz w:val="24"/>
      <w:szCs w:val="24"/>
    </w:rPr>
  </w:style>
  <w:style w:type="character" w:styleId="PlaceholderText">
    <w:name w:val="Placeholder Text"/>
    <w:basedOn w:val="DefaultParagraphFont"/>
    <w:uiPriority w:val="99"/>
    <w:semiHidden/>
    <w:qFormat/>
    <w:rsid w:val="00057c05"/>
    <w:rPr>
      <w:color w:val="808080"/>
    </w:rPr>
  </w:style>
  <w:style w:type="character" w:styleId="Annotationreference">
    <w:name w:val="annotation reference"/>
    <w:basedOn w:val="DefaultParagraphFont"/>
    <w:uiPriority w:val="99"/>
    <w:semiHidden/>
    <w:unhideWhenUsed/>
    <w:qFormat/>
    <w:rsid w:val="00af2b75"/>
    <w:rPr>
      <w:sz w:val="16"/>
      <w:szCs w:val="16"/>
    </w:rPr>
  </w:style>
  <w:style w:type="character" w:styleId="TekstkomentarzaZnak" w:customStyle="1">
    <w:name w:val="Tekst komentarza Znak"/>
    <w:basedOn w:val="DefaultParagraphFont"/>
    <w:link w:val="Tekstkomentarza"/>
    <w:uiPriority w:val="99"/>
    <w:semiHidden/>
    <w:qFormat/>
    <w:rsid w:val="00af2b75"/>
    <w:rPr>
      <w:sz w:val="20"/>
      <w:szCs w:val="20"/>
    </w:rPr>
  </w:style>
  <w:style w:type="character" w:styleId="TematkomentarzaZnak" w:customStyle="1">
    <w:name w:val="Temat komentarza Znak"/>
    <w:basedOn w:val="TekstkomentarzaZnak"/>
    <w:link w:val="Tematkomentarza"/>
    <w:uiPriority w:val="99"/>
    <w:semiHidden/>
    <w:qFormat/>
    <w:rsid w:val="00af2b75"/>
    <w:rPr>
      <w:b/>
      <w:bCs/>
      <w:sz w:val="20"/>
      <w:szCs w:val="20"/>
    </w:rPr>
  </w:style>
  <w:style w:type="character" w:styleId="TekstdymkaZnak" w:customStyle="1">
    <w:name w:val="Tekst dymka Znak"/>
    <w:basedOn w:val="DefaultParagraphFont"/>
    <w:link w:val="Tekstdymka"/>
    <w:uiPriority w:val="99"/>
    <w:semiHidden/>
    <w:qFormat/>
    <w:rsid w:val="00af2b75"/>
    <w:rPr>
      <w:rFonts w:ascii="Segoe UI" w:hAnsi="Segoe UI" w:cs="Segoe UI"/>
      <w:sz w:val="18"/>
      <w:szCs w:val="18"/>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eastAsia="Calibri" w:cs="Calibri"/>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Symbol"/>
    </w:rPr>
  </w:style>
  <w:style w:type="character" w:styleId="ListLabel9">
    <w:name w:val="ListLabel 9"/>
    <w:qFormat/>
    <w:rPr>
      <w:rFonts w:cs="Courier New"/>
    </w:rPr>
  </w:style>
  <w:style w:type="character" w:styleId="ListLabel10">
    <w:name w:val="ListLabel 10"/>
    <w:qFormat/>
    <w:rPr>
      <w:rFonts w:cs="Wingdings"/>
    </w:rPr>
  </w:style>
  <w:style w:type="character" w:styleId="ListLabel11">
    <w:name w:val="ListLabel 11"/>
    <w:qFormat/>
    <w:rPr>
      <w:rFonts w:cs="Symbol"/>
    </w:rPr>
  </w:style>
  <w:style w:type="character" w:styleId="ListLabel12">
    <w:name w:val="ListLabel 12"/>
    <w:qFormat/>
    <w:rPr>
      <w:rFonts w:cs="Courier New"/>
    </w:rPr>
  </w:style>
  <w:style w:type="character" w:styleId="ListLabel13">
    <w:name w:val="ListLabel 13"/>
    <w:qFormat/>
    <w:rPr>
      <w:rFonts w:cs="Wingdings"/>
    </w:rPr>
  </w:style>
  <w:style w:type="character" w:styleId="ListLabel14">
    <w:name w:val="ListLabel 14"/>
    <w:qFormat/>
    <w:rPr>
      <w:rFonts w:cs="Symbol"/>
    </w:rPr>
  </w:style>
  <w:style w:type="character" w:styleId="ListLabel15">
    <w:name w:val="ListLabel 15"/>
    <w:qFormat/>
    <w:rPr>
      <w:rFonts w:cs="Courier New"/>
    </w:rPr>
  </w:style>
  <w:style w:type="character" w:styleId="ListLabel16">
    <w:name w:val="ListLabel 16"/>
    <w:qFormat/>
    <w:rPr>
      <w:rFonts w:cs="Wingdings"/>
    </w:rPr>
  </w:style>
  <w:style w:type="character" w:styleId="ListLabel17">
    <w:name w:val="ListLabel 17"/>
    <w:qFormat/>
    <w:rPr>
      <w:rFonts w:cs="Calibri"/>
    </w:rPr>
  </w:style>
  <w:style w:type="character" w:styleId="ListLabel18">
    <w:name w:val="ListLabel 18"/>
    <w:qFormat/>
    <w:rPr>
      <w:rFonts w:cs="Courier New"/>
    </w:rPr>
  </w:style>
  <w:style w:type="character" w:styleId="ListLabel19">
    <w:name w:val="ListLabel 19"/>
    <w:qFormat/>
    <w:rPr>
      <w:rFonts w:cs="Wingdings"/>
    </w:rPr>
  </w:style>
  <w:style w:type="character" w:styleId="ListLabel20">
    <w:name w:val="ListLabel 20"/>
    <w:qFormat/>
    <w:rPr>
      <w:rFonts w:cs="Symbol"/>
    </w:rPr>
  </w:style>
  <w:style w:type="character" w:styleId="ListLabel21">
    <w:name w:val="ListLabel 21"/>
    <w:qFormat/>
    <w:rPr>
      <w:rFonts w:cs="Courier New"/>
    </w:rPr>
  </w:style>
  <w:style w:type="character" w:styleId="ListLabel22">
    <w:name w:val="ListLabel 22"/>
    <w:qFormat/>
    <w:rPr>
      <w:rFonts w:cs="Wingdings"/>
    </w:rPr>
  </w:style>
  <w:style w:type="character" w:styleId="ListLabel23">
    <w:name w:val="ListLabel 23"/>
    <w:qFormat/>
    <w:rPr>
      <w:rFonts w:cs="Symbol"/>
    </w:rPr>
  </w:style>
  <w:style w:type="character" w:styleId="ListLabel24">
    <w:name w:val="ListLabel 24"/>
    <w:qFormat/>
    <w:rPr>
      <w:rFonts w:cs="Courier New"/>
    </w:rPr>
  </w:style>
  <w:style w:type="character" w:styleId="ListLabel25">
    <w:name w:val="ListLabel 25"/>
    <w:qFormat/>
    <w:rPr>
      <w:rFonts w:cs="Wingding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Spacing">
    <w:name w:val="No Spacing"/>
    <w:uiPriority w:val="1"/>
    <w:qFormat/>
    <w:rsid w:val="00926e17"/>
    <w:pPr>
      <w:widowControl/>
      <w:bidi w:val="0"/>
      <w:spacing w:lineRule="auto" w:line="240" w:before="0" w:after="0"/>
      <w:jc w:val="left"/>
    </w:pPr>
    <w:rPr>
      <w:rFonts w:ascii="Calibri" w:hAnsi="Calibri" w:eastAsia="Calibri" w:cs="" w:asciiTheme="minorHAnsi" w:cstheme="minorBidi" w:eastAsiaTheme="minorHAnsi" w:hAnsiTheme="minorHAnsi"/>
      <w:color w:val="auto"/>
      <w:kern w:val="0"/>
      <w:sz w:val="22"/>
      <w:szCs w:val="22"/>
      <w:lang w:val="pl-PL" w:eastAsia="en-US" w:bidi="ar-SA"/>
    </w:rPr>
  </w:style>
  <w:style w:type="paragraph" w:styleId="Annotationtext">
    <w:name w:val="annotation text"/>
    <w:basedOn w:val="Normal"/>
    <w:link w:val="TekstkomentarzaZnak"/>
    <w:uiPriority w:val="99"/>
    <w:semiHidden/>
    <w:unhideWhenUsed/>
    <w:qFormat/>
    <w:rsid w:val="00af2b75"/>
    <w:pPr>
      <w:spacing w:lineRule="auto" w:line="240"/>
    </w:pPr>
    <w:rPr>
      <w:sz w:val="20"/>
      <w:szCs w:val="20"/>
    </w:rPr>
  </w:style>
  <w:style w:type="paragraph" w:styleId="Annotationsubject">
    <w:name w:val="annotation subject"/>
    <w:basedOn w:val="Annotationtext"/>
    <w:next w:val="Annotationtext"/>
    <w:link w:val="TematkomentarzaZnak"/>
    <w:uiPriority w:val="99"/>
    <w:semiHidden/>
    <w:unhideWhenUsed/>
    <w:qFormat/>
    <w:rsid w:val="00af2b75"/>
    <w:pPr/>
    <w:rPr>
      <w:b/>
      <w:bCs/>
    </w:rPr>
  </w:style>
  <w:style w:type="paragraph" w:styleId="BalloonText">
    <w:name w:val="Balloon Text"/>
    <w:basedOn w:val="Normal"/>
    <w:link w:val="TekstdymkaZnak"/>
    <w:uiPriority w:val="99"/>
    <w:semiHidden/>
    <w:unhideWhenUsed/>
    <w:qFormat/>
    <w:rsid w:val="00af2b75"/>
    <w:pPr>
      <w:spacing w:lineRule="auto" w:line="240" w:before="0" w:after="0"/>
    </w:pPr>
    <w:rPr>
      <w:rFonts w:ascii="Segoe UI" w:hAnsi="Segoe UI" w:cs="Segoe UI"/>
      <w:sz w:val="18"/>
      <w:szCs w:val="18"/>
    </w:rPr>
  </w:style>
  <w:style w:type="paragraph" w:styleId="ListParagraph">
    <w:name w:val="List Paragraph"/>
    <w:basedOn w:val="Normal"/>
    <w:uiPriority w:val="34"/>
    <w:qFormat/>
    <w:rsid w:val="00b62181"/>
    <w:pPr>
      <w:spacing w:before="0" w:after="160"/>
      <w:ind w:left="720" w:hanging="0"/>
      <w:contextualSpacing/>
    </w:pPr>
    <w:rPr/>
  </w:style>
  <w:style w:type="numbering" w:styleId="NoList" w:default="1">
    <w:name w:val="No List"/>
    <w:uiPriority w:val="99"/>
    <w:semiHidden/>
    <w:unhideWhenUsed/>
    <w:qFormat/>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table" w:styleId="Tabela-Siatka">
    <w:name w:val="Table Grid"/>
    <w:basedOn w:val="Standardowy"/>
    <w:uiPriority w:val="39"/>
    <w:rsid w:val="00057c05"/>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6A3505-E240-416C-B41E-1990D96BB5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TotalTime>
  <Application>LibreOffice/6.2.7.1$Linux_X86_64 LibreOffice_project/20$Build-1</Application>
  <Pages>4</Pages>
  <Words>973</Words>
  <Characters>4543</Characters>
  <CharactersWithSpaces>5364</CharactersWithSpaces>
  <Paragraphs>149</Paragraphs>
  <Company>ING Bank Śląski S.A.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2019-09-23T11:10:00Z</dcterms:created>
  <dc:creator>Jach, T. (Tomasz)</dc:creator>
  <dc:description/>
  <dc:language>en-US</dc:language>
  <cp:lastModifiedBy/>
  <dcterms:modified xsi:type="dcterms:W3CDTF">2019-10-25T15:40:04Z</dcterms:modified>
  <cp:revision>14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ING Bank Śląski S.A.</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